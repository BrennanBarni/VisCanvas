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1291"/>
        <w:tblW w:w="4891" w:type="pct"/>
        <w:tblBorders>
          <w:top w:val="single" w:sz="24" w:space="0" w:color="auto"/>
        </w:tblBorders>
        <w:tblCellMar>
          <w:left w:w="144" w:type="dxa"/>
          <w:right w:w="115" w:type="dxa"/>
        </w:tblCellMar>
        <w:tblLook w:val="04A0" w:firstRow="1" w:lastRow="0" w:firstColumn="1" w:lastColumn="0" w:noHBand="0" w:noVBand="1"/>
      </w:tblPr>
      <w:tblGrid>
        <w:gridCol w:w="9156"/>
      </w:tblGrid>
      <w:tr w:rsidR="00B42736" w:rsidRPr="00D42BE0" w14:paraId="3F5BC3F8" w14:textId="77777777" w:rsidTr="00C13295">
        <w:trPr>
          <w:trHeight w:val="281"/>
        </w:trPr>
        <w:sdt>
          <w:sdtPr>
            <w:rPr>
              <w:rFonts w:cs="Times New Roman"/>
              <w:b/>
              <w:sz w:val="44"/>
              <w:szCs w:val="24"/>
            </w:rPr>
            <w:alias w:val="Company"/>
            <w:id w:val="13406915"/>
            <w:placeholder>
              <w:docPart w:val="2F5CE96C08774BFBA75709DC22A6D330"/>
            </w:placeholder>
            <w:dataBinding w:prefixMappings="xmlns:ns0='http://schemas.openxmlformats.org/officeDocument/2006/extended-properties'" w:xpath="/ns0:Properties[1]/ns0:Company[1]" w:storeItemID="{6668398D-A668-4E3E-A5EB-62B293D839F1}"/>
            <w:text/>
          </w:sdtPr>
          <w:sdtEndPr/>
          <w:sdtContent>
            <w:tc>
              <w:tcPr>
                <w:tcW w:w="9156" w:type="dxa"/>
                <w:tcMar>
                  <w:top w:w="216" w:type="dxa"/>
                  <w:left w:w="115" w:type="dxa"/>
                  <w:bottom w:w="216" w:type="dxa"/>
                  <w:right w:w="115" w:type="dxa"/>
                </w:tcMar>
              </w:tcPr>
              <w:p w14:paraId="179161A5" w14:textId="561249CD" w:rsidR="00B42736" w:rsidRPr="00D42BE0" w:rsidRDefault="00F33FB9" w:rsidP="00C13295">
                <w:pPr>
                  <w:pStyle w:val="NoSpacing"/>
                  <w:spacing w:after="120"/>
                  <w:jc w:val="right"/>
                  <w:rPr>
                    <w:rFonts w:cs="Times New Roman"/>
                    <w:b/>
                    <w:sz w:val="44"/>
                    <w:szCs w:val="24"/>
                  </w:rPr>
                </w:pPr>
                <w:r>
                  <w:rPr>
                    <w:rFonts w:cs="Times New Roman"/>
                    <w:b/>
                    <w:sz w:val="44"/>
                    <w:szCs w:val="24"/>
                  </w:rPr>
                  <w:t>User Manual</w:t>
                </w:r>
              </w:p>
            </w:tc>
          </w:sdtContent>
        </w:sdt>
      </w:tr>
      <w:tr w:rsidR="00B42736" w:rsidRPr="00D42BE0" w14:paraId="623E669A" w14:textId="77777777" w:rsidTr="00C13295">
        <w:trPr>
          <w:trHeight w:val="1113"/>
        </w:trPr>
        <w:tc>
          <w:tcPr>
            <w:tcW w:w="9156" w:type="dxa"/>
          </w:tcPr>
          <w:sdt>
            <w:sdtPr>
              <w:rPr>
                <w:rFonts w:eastAsiaTheme="majorEastAsia" w:cs="Times New Roman"/>
                <w:b/>
                <w:sz w:val="72"/>
                <w:szCs w:val="24"/>
              </w:rPr>
              <w:alias w:val="Title"/>
              <w:id w:val="13406919"/>
              <w:placeholder>
                <w:docPart w:val="8524C15A133E4DCB8A59E13CCE56DEDE"/>
              </w:placeholder>
              <w:dataBinding w:prefixMappings="xmlns:ns0='http://schemas.openxmlformats.org/package/2006/metadata/core-properties' xmlns:ns1='http://purl.org/dc/elements/1.1/'" w:xpath="/ns0:coreProperties[1]/ns1:title[1]" w:storeItemID="{6C3C8BC8-F283-45AE-878A-BAB7291924A1}"/>
              <w:text/>
            </w:sdtPr>
            <w:sdtEndPr/>
            <w:sdtContent>
              <w:p w14:paraId="3E79D071" w14:textId="488B30BE" w:rsidR="00B42736" w:rsidRPr="00D42BE0" w:rsidRDefault="00F33FB9" w:rsidP="00C13295">
                <w:pPr>
                  <w:pStyle w:val="NoSpacing"/>
                  <w:spacing w:after="120"/>
                  <w:jc w:val="right"/>
                  <w:rPr>
                    <w:rFonts w:eastAsiaTheme="majorEastAsia" w:cs="Times New Roman"/>
                    <w:b/>
                    <w:sz w:val="72"/>
                    <w:szCs w:val="24"/>
                  </w:rPr>
                </w:pPr>
                <w:proofErr w:type="spellStart"/>
                <w:r>
                  <w:rPr>
                    <w:rFonts w:eastAsiaTheme="majorEastAsia" w:cs="Times New Roman"/>
                    <w:b/>
                    <w:sz w:val="72"/>
                    <w:szCs w:val="24"/>
                  </w:rPr>
                  <w:t>VisCanvas</w:t>
                </w:r>
                <w:proofErr w:type="spellEnd"/>
                <w:r>
                  <w:rPr>
                    <w:rFonts w:eastAsiaTheme="majorEastAsia" w:cs="Times New Roman"/>
                    <w:b/>
                    <w:sz w:val="72"/>
                    <w:szCs w:val="24"/>
                  </w:rPr>
                  <w:t xml:space="preserve"> Data Visualization Software</w:t>
                </w:r>
              </w:p>
            </w:sdtContent>
          </w:sdt>
        </w:tc>
      </w:tr>
      <w:tr w:rsidR="00B42736" w:rsidRPr="00D42BE0" w14:paraId="466C52C7" w14:textId="77777777" w:rsidTr="00C13295">
        <w:trPr>
          <w:trHeight w:val="296"/>
        </w:trPr>
        <w:tc>
          <w:tcPr>
            <w:tcW w:w="9156" w:type="dxa"/>
            <w:tcMar>
              <w:top w:w="216" w:type="dxa"/>
              <w:left w:w="115" w:type="dxa"/>
              <w:bottom w:w="216" w:type="dxa"/>
              <w:right w:w="115" w:type="dxa"/>
            </w:tcMar>
          </w:tcPr>
          <w:p w14:paraId="0EF2FCD6"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Provided by:</w:t>
            </w:r>
          </w:p>
          <w:p w14:paraId="1ADA5DE2" w14:textId="77777777" w:rsidR="00B42736" w:rsidRPr="00D42BE0" w:rsidRDefault="00B42736" w:rsidP="00C13295">
            <w:pPr>
              <w:pStyle w:val="NoSpacing"/>
              <w:tabs>
                <w:tab w:val="left" w:pos="7560"/>
                <w:tab w:val="right" w:pos="8926"/>
              </w:tabs>
              <w:spacing w:after="120"/>
              <w:contextualSpacing/>
              <w:rPr>
                <w:rFonts w:cs="Times New Roman"/>
                <w:b/>
                <w:szCs w:val="24"/>
              </w:rPr>
            </w:pPr>
            <w:r w:rsidRPr="00D42BE0">
              <w:rPr>
                <w:rFonts w:cs="Times New Roman"/>
                <w:b/>
                <w:szCs w:val="24"/>
              </w:rPr>
              <w:tab/>
            </w:r>
            <w:r w:rsidRPr="00D42BE0">
              <w:rPr>
                <w:rFonts w:cs="Times New Roman"/>
                <w:b/>
                <w:szCs w:val="24"/>
              </w:rPr>
              <w:tab/>
              <w:t xml:space="preserve">Daniel </w:t>
            </w:r>
            <w:proofErr w:type="spellStart"/>
            <w:r w:rsidRPr="00D42BE0">
              <w:rPr>
                <w:rFonts w:cs="Times New Roman"/>
                <w:b/>
                <w:szCs w:val="24"/>
              </w:rPr>
              <w:t>Ortyn</w:t>
            </w:r>
            <w:proofErr w:type="spellEnd"/>
          </w:p>
          <w:p w14:paraId="46506D29"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Nicolas Espitia</w:t>
            </w:r>
          </w:p>
          <w:p w14:paraId="1678915E"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Shane Vance</w:t>
            </w:r>
          </w:p>
          <w:p w14:paraId="2A6D83F7" w14:textId="77777777" w:rsidR="00B42736" w:rsidRPr="00D42BE0" w:rsidRDefault="00B42736" w:rsidP="00C13295">
            <w:pPr>
              <w:pStyle w:val="NoSpacing"/>
              <w:spacing w:after="120"/>
              <w:contextualSpacing/>
              <w:jc w:val="right"/>
              <w:rPr>
                <w:rFonts w:cs="Times New Roman"/>
                <w:b/>
                <w:szCs w:val="24"/>
              </w:rPr>
            </w:pPr>
            <w:r w:rsidRPr="00D42BE0">
              <w:rPr>
                <w:rFonts w:cs="Times New Roman"/>
                <w:b/>
                <w:szCs w:val="24"/>
              </w:rPr>
              <w:t xml:space="preserve">Brennan </w:t>
            </w:r>
            <w:proofErr w:type="spellStart"/>
            <w:r w:rsidRPr="00D42BE0">
              <w:rPr>
                <w:rFonts w:cs="Times New Roman"/>
                <w:b/>
                <w:szCs w:val="24"/>
              </w:rPr>
              <w:t>Barni</w:t>
            </w:r>
            <w:proofErr w:type="spellEnd"/>
          </w:p>
        </w:tc>
      </w:tr>
    </w:tbl>
    <w:p w14:paraId="44B07109" w14:textId="77777777" w:rsidR="00B42736" w:rsidRPr="00D42BE0" w:rsidRDefault="00B42736" w:rsidP="00B42736">
      <w:pPr>
        <w:spacing w:after="120" w:line="240" w:lineRule="auto"/>
        <w:jc w:val="right"/>
        <w:rPr>
          <w:rFonts w:cs="Times New Roman"/>
          <w:szCs w:val="24"/>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B42736" w:rsidRPr="00D42BE0" w14:paraId="7673395C" w14:textId="77777777" w:rsidTr="00C13295">
        <w:trPr>
          <w:trHeight w:val="187"/>
        </w:trPr>
        <w:tc>
          <w:tcPr>
            <w:tcW w:w="9521" w:type="dxa"/>
            <w:tcMar>
              <w:top w:w="216" w:type="dxa"/>
              <w:left w:w="115" w:type="dxa"/>
              <w:bottom w:w="216" w:type="dxa"/>
              <w:right w:w="115" w:type="dxa"/>
            </w:tcMar>
          </w:tcPr>
          <w:sdt>
            <w:sdtPr>
              <w:rPr>
                <w:rFonts w:cs="Times New Roman"/>
                <w:szCs w:val="24"/>
              </w:rPr>
              <w:alias w:val="Author"/>
              <w:id w:val="13406928"/>
              <w:placeholder>
                <w:docPart w:val="603C026B85974A3F99299C196EC54A19"/>
              </w:placeholder>
              <w:dataBinding w:prefixMappings="xmlns:ns0='http://schemas.openxmlformats.org/package/2006/metadata/core-properties' xmlns:ns1='http://purl.org/dc/elements/1.1/'" w:xpath="/ns0:coreProperties[1]/ns1:creator[1]" w:storeItemID="{6C3C8BC8-F283-45AE-878A-BAB7291924A1}"/>
              <w:text/>
            </w:sdtPr>
            <w:sdtEndPr/>
            <w:sdtContent>
              <w:p w14:paraId="3FED50D1" w14:textId="3F7A4BC2" w:rsidR="00B42736" w:rsidRPr="00D42BE0" w:rsidRDefault="00F33FB9" w:rsidP="00C13295">
                <w:pPr>
                  <w:pStyle w:val="NoSpacing"/>
                  <w:spacing w:after="120"/>
                  <w:jc w:val="right"/>
                  <w:rPr>
                    <w:rFonts w:cs="Times New Roman"/>
                    <w:szCs w:val="24"/>
                  </w:rPr>
                </w:pPr>
                <w:r>
                  <w:rPr>
                    <w:rFonts w:cs="Times New Roman"/>
                    <w:szCs w:val="24"/>
                  </w:rPr>
                  <w:t>Data Visualization Group A</w:t>
                </w:r>
              </w:p>
            </w:sdtContent>
          </w:sdt>
          <w:sdt>
            <w:sdtPr>
              <w:rPr>
                <w:rFonts w:cs="Times New Roman"/>
                <w:szCs w:val="24"/>
              </w:rPr>
              <w:alias w:val="Date"/>
              <w:tag w:val="Date"/>
              <w:id w:val="13406932"/>
              <w:placeholder>
                <w:docPart w:val="DDBF6E3B619342FFAA5FFBD7B28305A9"/>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EndPr/>
            <w:sdtContent>
              <w:p w14:paraId="0E424702" w14:textId="2FCC6ADF" w:rsidR="00B42736" w:rsidRPr="00D42BE0" w:rsidRDefault="00F33FB9" w:rsidP="00C13295">
                <w:pPr>
                  <w:pStyle w:val="NoSpacing"/>
                  <w:spacing w:after="120"/>
                  <w:jc w:val="right"/>
                  <w:rPr>
                    <w:rFonts w:cs="Times New Roman"/>
                    <w:szCs w:val="24"/>
                  </w:rPr>
                </w:pPr>
                <w:r>
                  <w:rPr>
                    <w:rFonts w:cs="Times New Roman"/>
                    <w:szCs w:val="24"/>
                  </w:rPr>
                  <w:t>2-22-2018</w:t>
                </w:r>
              </w:p>
            </w:sdtContent>
          </w:sdt>
          <w:p w14:paraId="1FAACC7A" w14:textId="231569F6" w:rsidR="00B42736" w:rsidRPr="00D42BE0" w:rsidRDefault="00B42736" w:rsidP="00C13295">
            <w:pPr>
              <w:pStyle w:val="NoSpacing"/>
              <w:spacing w:after="120"/>
              <w:jc w:val="right"/>
              <w:rPr>
                <w:rFonts w:cs="Times New Roman"/>
                <w:szCs w:val="24"/>
              </w:rPr>
            </w:pPr>
          </w:p>
        </w:tc>
      </w:tr>
    </w:tbl>
    <w:p w14:paraId="3D6C84D8" w14:textId="08088AAD" w:rsidR="00B42736" w:rsidRPr="00D42BE0" w:rsidRDefault="00B42736">
      <w:pPr>
        <w:rPr>
          <w:rFonts w:cs="Times New Roman"/>
        </w:rPr>
      </w:pPr>
    </w:p>
    <w:p w14:paraId="4ABCC878" w14:textId="77777777" w:rsidR="00B42736" w:rsidRPr="00D42BE0" w:rsidRDefault="00B42736">
      <w:pPr>
        <w:rPr>
          <w:rFonts w:cs="Times New Roman"/>
        </w:rPr>
      </w:pPr>
      <w:r w:rsidRPr="00D42BE0">
        <w:rPr>
          <w:rFonts w:cs="Times New Roman"/>
        </w:rPr>
        <w:br w:type="page"/>
      </w:r>
    </w:p>
    <w:sdt>
      <w:sdtPr>
        <w:rPr>
          <w:rFonts w:ascii="Times New Roman" w:eastAsiaTheme="minorHAnsi" w:hAnsi="Times New Roman" w:cs="Times New Roman"/>
          <w:color w:val="auto"/>
          <w:sz w:val="22"/>
          <w:szCs w:val="22"/>
        </w:rPr>
        <w:id w:val="-479226148"/>
        <w:docPartObj>
          <w:docPartGallery w:val="Table of Contents"/>
          <w:docPartUnique/>
        </w:docPartObj>
      </w:sdtPr>
      <w:sdtEndPr>
        <w:rPr>
          <w:b/>
          <w:bCs/>
          <w:noProof/>
          <w:sz w:val="24"/>
        </w:rPr>
      </w:sdtEndPr>
      <w:sdtContent>
        <w:p w14:paraId="47637138" w14:textId="753E4A61" w:rsidR="00B42736" w:rsidRPr="00D42BE0" w:rsidRDefault="00B42736">
          <w:pPr>
            <w:pStyle w:val="TOCHeading"/>
            <w:rPr>
              <w:rFonts w:ascii="Times New Roman" w:hAnsi="Times New Roman" w:cs="Times New Roman"/>
            </w:rPr>
          </w:pPr>
          <w:r w:rsidRPr="00D42BE0">
            <w:rPr>
              <w:rFonts w:ascii="Times New Roman" w:hAnsi="Times New Roman" w:cs="Times New Roman"/>
            </w:rPr>
            <w:t>Contents</w:t>
          </w:r>
        </w:p>
        <w:p w14:paraId="704A93FF" w14:textId="7FC6B1BF" w:rsidR="00FD5012" w:rsidRDefault="00B42736">
          <w:pPr>
            <w:pStyle w:val="TOC1"/>
            <w:tabs>
              <w:tab w:val="right" w:leader="dot" w:pos="9350"/>
            </w:tabs>
            <w:rPr>
              <w:rFonts w:asciiTheme="minorHAnsi" w:eastAsiaTheme="minorEastAsia" w:hAnsiTheme="minorHAnsi"/>
              <w:noProof/>
              <w:sz w:val="22"/>
            </w:rPr>
          </w:pPr>
          <w:r w:rsidRPr="00D42BE0">
            <w:rPr>
              <w:rFonts w:cs="Times New Roman"/>
            </w:rPr>
            <w:fldChar w:fldCharType="begin"/>
          </w:r>
          <w:r w:rsidRPr="00D42BE0">
            <w:rPr>
              <w:rFonts w:cs="Times New Roman"/>
            </w:rPr>
            <w:instrText xml:space="preserve"> TOC \o "1-3" \h \z \u </w:instrText>
          </w:r>
          <w:r w:rsidRPr="00D42BE0">
            <w:rPr>
              <w:rFonts w:cs="Times New Roman"/>
            </w:rPr>
            <w:fldChar w:fldCharType="separate"/>
          </w:r>
          <w:hyperlink w:anchor="_Toc508016420" w:history="1">
            <w:r w:rsidR="00FD5012" w:rsidRPr="00282920">
              <w:rPr>
                <w:rStyle w:val="Hyperlink"/>
                <w:rFonts w:cs="Times New Roman"/>
                <w:noProof/>
              </w:rPr>
              <w:t>Introduction</w:t>
            </w:r>
            <w:r w:rsidR="00FD5012">
              <w:rPr>
                <w:noProof/>
                <w:webHidden/>
              </w:rPr>
              <w:tab/>
            </w:r>
            <w:r w:rsidR="00FD5012">
              <w:rPr>
                <w:noProof/>
                <w:webHidden/>
              </w:rPr>
              <w:fldChar w:fldCharType="begin"/>
            </w:r>
            <w:r w:rsidR="00FD5012">
              <w:rPr>
                <w:noProof/>
                <w:webHidden/>
              </w:rPr>
              <w:instrText xml:space="preserve"> PAGEREF _Toc508016420 \h </w:instrText>
            </w:r>
            <w:r w:rsidR="00FD5012">
              <w:rPr>
                <w:noProof/>
                <w:webHidden/>
              </w:rPr>
            </w:r>
            <w:r w:rsidR="00FD5012">
              <w:rPr>
                <w:noProof/>
                <w:webHidden/>
              </w:rPr>
              <w:fldChar w:fldCharType="separate"/>
            </w:r>
            <w:r w:rsidR="00FD5012">
              <w:rPr>
                <w:noProof/>
                <w:webHidden/>
              </w:rPr>
              <w:t>3</w:t>
            </w:r>
            <w:r w:rsidR="00FD5012">
              <w:rPr>
                <w:noProof/>
                <w:webHidden/>
              </w:rPr>
              <w:fldChar w:fldCharType="end"/>
            </w:r>
          </w:hyperlink>
        </w:p>
        <w:p w14:paraId="781C9658" w14:textId="2A1C5025" w:rsidR="00FD5012" w:rsidRDefault="00FD5012">
          <w:pPr>
            <w:pStyle w:val="TOC1"/>
            <w:tabs>
              <w:tab w:val="right" w:leader="dot" w:pos="9350"/>
            </w:tabs>
            <w:rPr>
              <w:rFonts w:asciiTheme="minorHAnsi" w:eastAsiaTheme="minorEastAsia" w:hAnsiTheme="minorHAnsi"/>
              <w:noProof/>
              <w:sz w:val="22"/>
            </w:rPr>
          </w:pPr>
          <w:hyperlink w:anchor="_Toc508016421" w:history="1">
            <w:r w:rsidRPr="00282920">
              <w:rPr>
                <w:rStyle w:val="Hyperlink"/>
                <w:rFonts w:cs="Times New Roman"/>
                <w:noProof/>
              </w:rPr>
              <w:t>Getting Started</w:t>
            </w:r>
            <w:r>
              <w:rPr>
                <w:noProof/>
                <w:webHidden/>
              </w:rPr>
              <w:tab/>
            </w:r>
            <w:r>
              <w:rPr>
                <w:noProof/>
                <w:webHidden/>
              </w:rPr>
              <w:fldChar w:fldCharType="begin"/>
            </w:r>
            <w:r>
              <w:rPr>
                <w:noProof/>
                <w:webHidden/>
              </w:rPr>
              <w:instrText xml:space="preserve"> PAGEREF _Toc508016421 \h </w:instrText>
            </w:r>
            <w:r>
              <w:rPr>
                <w:noProof/>
                <w:webHidden/>
              </w:rPr>
            </w:r>
            <w:r>
              <w:rPr>
                <w:noProof/>
                <w:webHidden/>
              </w:rPr>
              <w:fldChar w:fldCharType="separate"/>
            </w:r>
            <w:r>
              <w:rPr>
                <w:noProof/>
                <w:webHidden/>
              </w:rPr>
              <w:t>3</w:t>
            </w:r>
            <w:r>
              <w:rPr>
                <w:noProof/>
                <w:webHidden/>
              </w:rPr>
              <w:fldChar w:fldCharType="end"/>
            </w:r>
          </w:hyperlink>
        </w:p>
        <w:p w14:paraId="7BC0B6B6" w14:textId="16050DF7" w:rsidR="00FD5012" w:rsidRDefault="00FD5012">
          <w:pPr>
            <w:pStyle w:val="TOC1"/>
            <w:tabs>
              <w:tab w:val="right" w:leader="dot" w:pos="9350"/>
            </w:tabs>
            <w:rPr>
              <w:rFonts w:asciiTheme="minorHAnsi" w:eastAsiaTheme="minorEastAsia" w:hAnsiTheme="minorHAnsi"/>
              <w:noProof/>
              <w:sz w:val="22"/>
            </w:rPr>
          </w:pPr>
          <w:hyperlink w:anchor="_Toc508016422" w:history="1">
            <w:r w:rsidRPr="00282920">
              <w:rPr>
                <w:rStyle w:val="Hyperlink"/>
                <w:rFonts w:cs="Times New Roman"/>
                <w:noProof/>
              </w:rPr>
              <w:t>Saving/Loading VisCanvas Files</w:t>
            </w:r>
            <w:r>
              <w:rPr>
                <w:noProof/>
                <w:webHidden/>
              </w:rPr>
              <w:tab/>
            </w:r>
            <w:r>
              <w:rPr>
                <w:noProof/>
                <w:webHidden/>
              </w:rPr>
              <w:fldChar w:fldCharType="begin"/>
            </w:r>
            <w:r>
              <w:rPr>
                <w:noProof/>
                <w:webHidden/>
              </w:rPr>
              <w:instrText xml:space="preserve"> PAGEREF _Toc508016422 \h </w:instrText>
            </w:r>
            <w:r>
              <w:rPr>
                <w:noProof/>
                <w:webHidden/>
              </w:rPr>
            </w:r>
            <w:r>
              <w:rPr>
                <w:noProof/>
                <w:webHidden/>
              </w:rPr>
              <w:fldChar w:fldCharType="separate"/>
            </w:r>
            <w:r>
              <w:rPr>
                <w:noProof/>
                <w:webHidden/>
              </w:rPr>
              <w:t>3</w:t>
            </w:r>
            <w:r>
              <w:rPr>
                <w:noProof/>
                <w:webHidden/>
              </w:rPr>
              <w:fldChar w:fldCharType="end"/>
            </w:r>
          </w:hyperlink>
        </w:p>
        <w:p w14:paraId="2B2E50FD" w14:textId="57125ADD" w:rsidR="00FD5012" w:rsidRDefault="00FD5012">
          <w:pPr>
            <w:pStyle w:val="TOC1"/>
            <w:tabs>
              <w:tab w:val="right" w:leader="dot" w:pos="9350"/>
            </w:tabs>
            <w:rPr>
              <w:rFonts w:asciiTheme="minorHAnsi" w:eastAsiaTheme="minorEastAsia" w:hAnsiTheme="minorHAnsi"/>
              <w:noProof/>
              <w:sz w:val="22"/>
            </w:rPr>
          </w:pPr>
          <w:hyperlink w:anchor="_Toc508016423" w:history="1">
            <w:r w:rsidRPr="00282920">
              <w:rPr>
                <w:rStyle w:val="Hyperlink"/>
                <w:rFonts w:cs="Times New Roman"/>
                <w:noProof/>
              </w:rPr>
              <w:t>Main Window</w:t>
            </w:r>
            <w:r>
              <w:rPr>
                <w:noProof/>
                <w:webHidden/>
              </w:rPr>
              <w:tab/>
            </w:r>
            <w:r>
              <w:rPr>
                <w:noProof/>
                <w:webHidden/>
              </w:rPr>
              <w:fldChar w:fldCharType="begin"/>
            </w:r>
            <w:r>
              <w:rPr>
                <w:noProof/>
                <w:webHidden/>
              </w:rPr>
              <w:instrText xml:space="preserve"> PAGEREF _Toc508016423 \h </w:instrText>
            </w:r>
            <w:r>
              <w:rPr>
                <w:noProof/>
                <w:webHidden/>
              </w:rPr>
            </w:r>
            <w:r>
              <w:rPr>
                <w:noProof/>
                <w:webHidden/>
              </w:rPr>
              <w:fldChar w:fldCharType="separate"/>
            </w:r>
            <w:r>
              <w:rPr>
                <w:noProof/>
                <w:webHidden/>
              </w:rPr>
              <w:t>4</w:t>
            </w:r>
            <w:r>
              <w:rPr>
                <w:noProof/>
                <w:webHidden/>
              </w:rPr>
              <w:fldChar w:fldCharType="end"/>
            </w:r>
          </w:hyperlink>
        </w:p>
        <w:p w14:paraId="2AE5D0E7" w14:textId="1125EB16" w:rsidR="00FD5012" w:rsidRDefault="00FD5012">
          <w:pPr>
            <w:pStyle w:val="TOC2"/>
            <w:tabs>
              <w:tab w:val="right" w:leader="dot" w:pos="9350"/>
            </w:tabs>
            <w:rPr>
              <w:rFonts w:asciiTheme="minorHAnsi" w:eastAsiaTheme="minorEastAsia" w:hAnsiTheme="minorHAnsi"/>
              <w:noProof/>
              <w:sz w:val="22"/>
            </w:rPr>
          </w:pPr>
          <w:hyperlink w:anchor="_Toc508016424" w:history="1">
            <w:r w:rsidRPr="00282920">
              <w:rPr>
                <w:rStyle w:val="Hyperlink"/>
                <w:rFonts w:cs="Times New Roman"/>
                <w:noProof/>
              </w:rPr>
              <w:t>Options Panel</w:t>
            </w:r>
            <w:r>
              <w:rPr>
                <w:noProof/>
                <w:webHidden/>
              </w:rPr>
              <w:tab/>
            </w:r>
            <w:r>
              <w:rPr>
                <w:noProof/>
                <w:webHidden/>
              </w:rPr>
              <w:fldChar w:fldCharType="begin"/>
            </w:r>
            <w:r>
              <w:rPr>
                <w:noProof/>
                <w:webHidden/>
              </w:rPr>
              <w:instrText xml:space="preserve"> PAGEREF _Toc508016424 \h </w:instrText>
            </w:r>
            <w:r>
              <w:rPr>
                <w:noProof/>
                <w:webHidden/>
              </w:rPr>
            </w:r>
            <w:r>
              <w:rPr>
                <w:noProof/>
                <w:webHidden/>
              </w:rPr>
              <w:fldChar w:fldCharType="separate"/>
            </w:r>
            <w:r>
              <w:rPr>
                <w:noProof/>
                <w:webHidden/>
              </w:rPr>
              <w:t>5</w:t>
            </w:r>
            <w:r>
              <w:rPr>
                <w:noProof/>
                <w:webHidden/>
              </w:rPr>
              <w:fldChar w:fldCharType="end"/>
            </w:r>
          </w:hyperlink>
        </w:p>
        <w:p w14:paraId="4D8C0356" w14:textId="43545998" w:rsidR="00FD5012" w:rsidRDefault="00FD5012">
          <w:pPr>
            <w:pStyle w:val="TOC2"/>
            <w:tabs>
              <w:tab w:val="right" w:leader="dot" w:pos="9350"/>
            </w:tabs>
            <w:rPr>
              <w:rFonts w:asciiTheme="minorHAnsi" w:eastAsiaTheme="minorEastAsia" w:hAnsiTheme="minorHAnsi"/>
              <w:noProof/>
              <w:sz w:val="22"/>
            </w:rPr>
          </w:pPr>
          <w:hyperlink w:anchor="_Toc508016425" w:history="1">
            <w:r w:rsidRPr="00282920">
              <w:rPr>
                <w:rStyle w:val="Hyperlink"/>
                <w:rFonts w:cs="Times New Roman"/>
                <w:noProof/>
              </w:rPr>
              <w:t>Help Tab</w:t>
            </w:r>
            <w:r>
              <w:rPr>
                <w:noProof/>
                <w:webHidden/>
              </w:rPr>
              <w:tab/>
            </w:r>
            <w:r>
              <w:rPr>
                <w:noProof/>
                <w:webHidden/>
              </w:rPr>
              <w:fldChar w:fldCharType="begin"/>
            </w:r>
            <w:r>
              <w:rPr>
                <w:noProof/>
                <w:webHidden/>
              </w:rPr>
              <w:instrText xml:space="preserve"> PAGEREF _Toc508016425 \h </w:instrText>
            </w:r>
            <w:r>
              <w:rPr>
                <w:noProof/>
                <w:webHidden/>
              </w:rPr>
            </w:r>
            <w:r>
              <w:rPr>
                <w:noProof/>
                <w:webHidden/>
              </w:rPr>
              <w:fldChar w:fldCharType="separate"/>
            </w:r>
            <w:r>
              <w:rPr>
                <w:noProof/>
                <w:webHidden/>
              </w:rPr>
              <w:t>5</w:t>
            </w:r>
            <w:r>
              <w:rPr>
                <w:noProof/>
                <w:webHidden/>
              </w:rPr>
              <w:fldChar w:fldCharType="end"/>
            </w:r>
          </w:hyperlink>
        </w:p>
        <w:p w14:paraId="0F68D6C8" w14:textId="78E7E3C7" w:rsidR="00FD5012" w:rsidRDefault="00FD5012">
          <w:pPr>
            <w:pStyle w:val="TOC2"/>
            <w:tabs>
              <w:tab w:val="right" w:leader="dot" w:pos="9350"/>
            </w:tabs>
            <w:rPr>
              <w:rFonts w:asciiTheme="minorHAnsi" w:eastAsiaTheme="minorEastAsia" w:hAnsiTheme="minorHAnsi"/>
              <w:noProof/>
              <w:sz w:val="22"/>
            </w:rPr>
          </w:pPr>
          <w:hyperlink w:anchor="_Toc508016426" w:history="1">
            <w:r w:rsidRPr="00282920">
              <w:rPr>
                <w:rStyle w:val="Hyperlink"/>
                <w:rFonts w:cs="Times New Roman"/>
                <w:noProof/>
              </w:rPr>
              <w:t>Data Analysis/Manipulation Functions</w:t>
            </w:r>
            <w:r>
              <w:rPr>
                <w:noProof/>
                <w:webHidden/>
              </w:rPr>
              <w:tab/>
            </w:r>
            <w:r>
              <w:rPr>
                <w:noProof/>
                <w:webHidden/>
              </w:rPr>
              <w:fldChar w:fldCharType="begin"/>
            </w:r>
            <w:r>
              <w:rPr>
                <w:noProof/>
                <w:webHidden/>
              </w:rPr>
              <w:instrText xml:space="preserve"> PAGEREF _Toc508016426 \h </w:instrText>
            </w:r>
            <w:r>
              <w:rPr>
                <w:noProof/>
                <w:webHidden/>
              </w:rPr>
            </w:r>
            <w:r>
              <w:rPr>
                <w:noProof/>
                <w:webHidden/>
              </w:rPr>
              <w:fldChar w:fldCharType="separate"/>
            </w:r>
            <w:r>
              <w:rPr>
                <w:noProof/>
                <w:webHidden/>
              </w:rPr>
              <w:t>5</w:t>
            </w:r>
            <w:r>
              <w:rPr>
                <w:noProof/>
                <w:webHidden/>
              </w:rPr>
              <w:fldChar w:fldCharType="end"/>
            </w:r>
          </w:hyperlink>
        </w:p>
        <w:p w14:paraId="440476A5" w14:textId="05748CFB" w:rsidR="00FD5012" w:rsidRDefault="00FD5012">
          <w:pPr>
            <w:pStyle w:val="TOC3"/>
            <w:tabs>
              <w:tab w:val="right" w:leader="dot" w:pos="9350"/>
            </w:tabs>
            <w:rPr>
              <w:rFonts w:asciiTheme="minorHAnsi" w:eastAsiaTheme="minorEastAsia" w:hAnsiTheme="minorHAnsi"/>
              <w:noProof/>
              <w:sz w:val="22"/>
            </w:rPr>
          </w:pPr>
          <w:hyperlink w:anchor="_Toc508016427" w:history="1">
            <w:r w:rsidRPr="00282920">
              <w:rPr>
                <w:rStyle w:val="Hyperlink"/>
                <w:rFonts w:cs="Times New Roman"/>
                <w:noProof/>
              </w:rPr>
              <w:t>Click and Drag</w:t>
            </w:r>
            <w:r>
              <w:rPr>
                <w:noProof/>
                <w:webHidden/>
              </w:rPr>
              <w:tab/>
            </w:r>
            <w:r>
              <w:rPr>
                <w:noProof/>
                <w:webHidden/>
              </w:rPr>
              <w:fldChar w:fldCharType="begin"/>
            </w:r>
            <w:r>
              <w:rPr>
                <w:noProof/>
                <w:webHidden/>
              </w:rPr>
              <w:instrText xml:space="preserve"> PAGEREF _Toc508016427 \h </w:instrText>
            </w:r>
            <w:r>
              <w:rPr>
                <w:noProof/>
                <w:webHidden/>
              </w:rPr>
            </w:r>
            <w:r>
              <w:rPr>
                <w:noProof/>
                <w:webHidden/>
              </w:rPr>
              <w:fldChar w:fldCharType="separate"/>
            </w:r>
            <w:r>
              <w:rPr>
                <w:noProof/>
                <w:webHidden/>
              </w:rPr>
              <w:t>6</w:t>
            </w:r>
            <w:r>
              <w:rPr>
                <w:noProof/>
                <w:webHidden/>
              </w:rPr>
              <w:fldChar w:fldCharType="end"/>
            </w:r>
          </w:hyperlink>
        </w:p>
        <w:p w14:paraId="7A48766C" w14:textId="29C435D5" w:rsidR="00FD5012" w:rsidRDefault="00FD5012">
          <w:pPr>
            <w:pStyle w:val="TOC3"/>
            <w:tabs>
              <w:tab w:val="right" w:leader="dot" w:pos="9350"/>
            </w:tabs>
            <w:rPr>
              <w:rFonts w:asciiTheme="minorHAnsi" w:eastAsiaTheme="minorEastAsia" w:hAnsiTheme="minorHAnsi"/>
              <w:noProof/>
              <w:sz w:val="22"/>
            </w:rPr>
          </w:pPr>
          <w:hyperlink w:anchor="_Toc508016428" w:history="1">
            <w:r w:rsidRPr="00282920">
              <w:rPr>
                <w:rStyle w:val="Hyperlink"/>
                <w:rFonts w:cs="Times New Roman"/>
                <w:noProof/>
              </w:rPr>
              <w:t>Sorting</w:t>
            </w:r>
            <w:r>
              <w:rPr>
                <w:noProof/>
                <w:webHidden/>
              </w:rPr>
              <w:tab/>
            </w:r>
            <w:r>
              <w:rPr>
                <w:noProof/>
                <w:webHidden/>
              </w:rPr>
              <w:fldChar w:fldCharType="begin"/>
            </w:r>
            <w:r>
              <w:rPr>
                <w:noProof/>
                <w:webHidden/>
              </w:rPr>
              <w:instrText xml:space="preserve"> PAGEREF _Toc508016428 \h </w:instrText>
            </w:r>
            <w:r>
              <w:rPr>
                <w:noProof/>
                <w:webHidden/>
              </w:rPr>
            </w:r>
            <w:r>
              <w:rPr>
                <w:noProof/>
                <w:webHidden/>
              </w:rPr>
              <w:fldChar w:fldCharType="separate"/>
            </w:r>
            <w:r>
              <w:rPr>
                <w:noProof/>
                <w:webHidden/>
              </w:rPr>
              <w:t>6</w:t>
            </w:r>
            <w:r>
              <w:rPr>
                <w:noProof/>
                <w:webHidden/>
              </w:rPr>
              <w:fldChar w:fldCharType="end"/>
            </w:r>
          </w:hyperlink>
        </w:p>
        <w:p w14:paraId="48F40F4F" w14:textId="246CC1CA" w:rsidR="00FD5012" w:rsidRDefault="00FD5012">
          <w:pPr>
            <w:pStyle w:val="TOC3"/>
            <w:tabs>
              <w:tab w:val="right" w:leader="dot" w:pos="9350"/>
            </w:tabs>
            <w:rPr>
              <w:rFonts w:asciiTheme="minorHAnsi" w:eastAsiaTheme="minorEastAsia" w:hAnsiTheme="minorHAnsi"/>
              <w:noProof/>
              <w:sz w:val="22"/>
            </w:rPr>
          </w:pPr>
          <w:hyperlink w:anchor="_Toc508016429" w:history="1">
            <w:r w:rsidRPr="00282920">
              <w:rPr>
                <w:rStyle w:val="Hyperlink"/>
                <w:rFonts w:cs="Times New Roman"/>
                <w:noProof/>
              </w:rPr>
              <w:t>Hypercube and Cluster Functions</w:t>
            </w:r>
            <w:r>
              <w:rPr>
                <w:noProof/>
                <w:webHidden/>
              </w:rPr>
              <w:tab/>
            </w:r>
            <w:r>
              <w:rPr>
                <w:noProof/>
                <w:webHidden/>
              </w:rPr>
              <w:fldChar w:fldCharType="begin"/>
            </w:r>
            <w:r>
              <w:rPr>
                <w:noProof/>
                <w:webHidden/>
              </w:rPr>
              <w:instrText xml:space="preserve"> PAGEREF _Toc508016429 \h </w:instrText>
            </w:r>
            <w:r>
              <w:rPr>
                <w:noProof/>
                <w:webHidden/>
              </w:rPr>
            </w:r>
            <w:r>
              <w:rPr>
                <w:noProof/>
                <w:webHidden/>
              </w:rPr>
              <w:fldChar w:fldCharType="separate"/>
            </w:r>
            <w:r>
              <w:rPr>
                <w:noProof/>
                <w:webHidden/>
              </w:rPr>
              <w:t>7</w:t>
            </w:r>
            <w:r>
              <w:rPr>
                <w:noProof/>
                <w:webHidden/>
              </w:rPr>
              <w:fldChar w:fldCharType="end"/>
            </w:r>
          </w:hyperlink>
        </w:p>
        <w:p w14:paraId="55FC3020" w14:textId="3BAD3E47" w:rsidR="00FD5012" w:rsidRDefault="00FD5012">
          <w:pPr>
            <w:pStyle w:val="TOC3"/>
            <w:tabs>
              <w:tab w:val="right" w:leader="dot" w:pos="9350"/>
            </w:tabs>
            <w:rPr>
              <w:rFonts w:asciiTheme="minorHAnsi" w:eastAsiaTheme="minorEastAsia" w:hAnsiTheme="minorHAnsi"/>
              <w:noProof/>
              <w:sz w:val="22"/>
            </w:rPr>
          </w:pPr>
          <w:hyperlink w:anchor="_Toc508016430" w:history="1">
            <w:r w:rsidRPr="00282920">
              <w:rPr>
                <w:rStyle w:val="Hyperlink"/>
                <w:rFonts w:cs="Times New Roman"/>
                <w:noProof/>
              </w:rPr>
              <w:t>Specifying Coordinate Relation Functions</w:t>
            </w:r>
            <w:r>
              <w:rPr>
                <w:noProof/>
                <w:webHidden/>
              </w:rPr>
              <w:tab/>
            </w:r>
            <w:r>
              <w:rPr>
                <w:noProof/>
                <w:webHidden/>
              </w:rPr>
              <w:fldChar w:fldCharType="begin"/>
            </w:r>
            <w:r>
              <w:rPr>
                <w:noProof/>
                <w:webHidden/>
              </w:rPr>
              <w:instrText xml:space="preserve"> PAGEREF _Toc508016430 \h </w:instrText>
            </w:r>
            <w:r>
              <w:rPr>
                <w:noProof/>
                <w:webHidden/>
              </w:rPr>
            </w:r>
            <w:r>
              <w:rPr>
                <w:noProof/>
                <w:webHidden/>
              </w:rPr>
              <w:fldChar w:fldCharType="separate"/>
            </w:r>
            <w:r>
              <w:rPr>
                <w:noProof/>
                <w:webHidden/>
              </w:rPr>
              <w:t>8</w:t>
            </w:r>
            <w:r>
              <w:rPr>
                <w:noProof/>
                <w:webHidden/>
              </w:rPr>
              <w:fldChar w:fldCharType="end"/>
            </w:r>
          </w:hyperlink>
        </w:p>
        <w:p w14:paraId="46CF2114" w14:textId="5FF090FC" w:rsidR="00FD5012" w:rsidRDefault="00FD5012">
          <w:pPr>
            <w:pStyle w:val="TOC2"/>
            <w:tabs>
              <w:tab w:val="right" w:leader="dot" w:pos="9350"/>
            </w:tabs>
            <w:rPr>
              <w:rFonts w:asciiTheme="minorHAnsi" w:eastAsiaTheme="minorEastAsia" w:hAnsiTheme="minorHAnsi"/>
              <w:noProof/>
              <w:sz w:val="22"/>
            </w:rPr>
          </w:pPr>
          <w:hyperlink w:anchor="_Toc508016431" w:history="1">
            <w:r w:rsidRPr="00282920">
              <w:rPr>
                <w:rStyle w:val="Hyperlink"/>
                <w:rFonts w:cs="Times New Roman"/>
                <w:noProof/>
              </w:rPr>
              <w:t>Accessibility Functions</w:t>
            </w:r>
            <w:r>
              <w:rPr>
                <w:noProof/>
                <w:webHidden/>
              </w:rPr>
              <w:tab/>
            </w:r>
            <w:r>
              <w:rPr>
                <w:noProof/>
                <w:webHidden/>
              </w:rPr>
              <w:fldChar w:fldCharType="begin"/>
            </w:r>
            <w:r>
              <w:rPr>
                <w:noProof/>
                <w:webHidden/>
              </w:rPr>
              <w:instrText xml:space="preserve"> PAGEREF _Toc508016431 \h </w:instrText>
            </w:r>
            <w:r>
              <w:rPr>
                <w:noProof/>
                <w:webHidden/>
              </w:rPr>
            </w:r>
            <w:r>
              <w:rPr>
                <w:noProof/>
                <w:webHidden/>
              </w:rPr>
              <w:fldChar w:fldCharType="separate"/>
            </w:r>
            <w:r>
              <w:rPr>
                <w:noProof/>
                <w:webHidden/>
              </w:rPr>
              <w:t>9</w:t>
            </w:r>
            <w:r>
              <w:rPr>
                <w:noProof/>
                <w:webHidden/>
              </w:rPr>
              <w:fldChar w:fldCharType="end"/>
            </w:r>
          </w:hyperlink>
        </w:p>
        <w:p w14:paraId="1334D3DC" w14:textId="1B705876" w:rsidR="00FD5012" w:rsidRDefault="00FD5012">
          <w:pPr>
            <w:pStyle w:val="TOC1"/>
            <w:tabs>
              <w:tab w:val="right" w:leader="dot" w:pos="9350"/>
            </w:tabs>
            <w:rPr>
              <w:rFonts w:asciiTheme="minorHAnsi" w:eastAsiaTheme="minorEastAsia" w:hAnsiTheme="minorHAnsi"/>
              <w:noProof/>
              <w:sz w:val="22"/>
            </w:rPr>
          </w:pPr>
          <w:hyperlink w:anchor="_Toc508016432" w:history="1">
            <w:r w:rsidRPr="00282920">
              <w:rPr>
                <w:rStyle w:val="Hyperlink"/>
                <w:rFonts w:cs="Times New Roman"/>
                <w:noProof/>
              </w:rPr>
              <w:t>Secondary Properties Window – Tools Panel</w:t>
            </w:r>
            <w:r>
              <w:rPr>
                <w:noProof/>
                <w:webHidden/>
              </w:rPr>
              <w:tab/>
            </w:r>
            <w:r>
              <w:rPr>
                <w:noProof/>
                <w:webHidden/>
              </w:rPr>
              <w:fldChar w:fldCharType="begin"/>
            </w:r>
            <w:r>
              <w:rPr>
                <w:noProof/>
                <w:webHidden/>
              </w:rPr>
              <w:instrText xml:space="preserve"> PAGEREF _Toc508016432 \h </w:instrText>
            </w:r>
            <w:r>
              <w:rPr>
                <w:noProof/>
                <w:webHidden/>
              </w:rPr>
            </w:r>
            <w:r>
              <w:rPr>
                <w:noProof/>
                <w:webHidden/>
              </w:rPr>
              <w:fldChar w:fldCharType="separate"/>
            </w:r>
            <w:r>
              <w:rPr>
                <w:noProof/>
                <w:webHidden/>
              </w:rPr>
              <w:t>10</w:t>
            </w:r>
            <w:r>
              <w:rPr>
                <w:noProof/>
                <w:webHidden/>
              </w:rPr>
              <w:fldChar w:fldCharType="end"/>
            </w:r>
          </w:hyperlink>
        </w:p>
        <w:p w14:paraId="6CB05F5C" w14:textId="3D7EC9A2" w:rsidR="00FD5012" w:rsidRDefault="00FD5012">
          <w:pPr>
            <w:pStyle w:val="TOC2"/>
            <w:tabs>
              <w:tab w:val="right" w:leader="dot" w:pos="9350"/>
            </w:tabs>
            <w:rPr>
              <w:rFonts w:asciiTheme="minorHAnsi" w:eastAsiaTheme="minorEastAsia" w:hAnsiTheme="minorHAnsi"/>
              <w:noProof/>
              <w:sz w:val="22"/>
            </w:rPr>
          </w:pPr>
          <w:hyperlink w:anchor="_Toc508016433" w:history="1">
            <w:r w:rsidRPr="00282920">
              <w:rPr>
                <w:rStyle w:val="Hyperlink"/>
                <w:rFonts w:cs="Times New Roman"/>
                <w:noProof/>
              </w:rPr>
              <w:t>Class Tab</w:t>
            </w:r>
            <w:r>
              <w:rPr>
                <w:noProof/>
                <w:webHidden/>
              </w:rPr>
              <w:tab/>
            </w:r>
            <w:r>
              <w:rPr>
                <w:noProof/>
                <w:webHidden/>
              </w:rPr>
              <w:fldChar w:fldCharType="begin"/>
            </w:r>
            <w:r>
              <w:rPr>
                <w:noProof/>
                <w:webHidden/>
              </w:rPr>
              <w:instrText xml:space="preserve"> PAGEREF _Toc508016433 \h </w:instrText>
            </w:r>
            <w:r>
              <w:rPr>
                <w:noProof/>
                <w:webHidden/>
              </w:rPr>
            </w:r>
            <w:r>
              <w:rPr>
                <w:noProof/>
                <w:webHidden/>
              </w:rPr>
              <w:fldChar w:fldCharType="separate"/>
            </w:r>
            <w:r>
              <w:rPr>
                <w:noProof/>
                <w:webHidden/>
              </w:rPr>
              <w:t>11</w:t>
            </w:r>
            <w:r>
              <w:rPr>
                <w:noProof/>
                <w:webHidden/>
              </w:rPr>
              <w:fldChar w:fldCharType="end"/>
            </w:r>
          </w:hyperlink>
        </w:p>
        <w:p w14:paraId="45472E5A" w14:textId="5C5409A6" w:rsidR="00FD5012" w:rsidRDefault="00FD5012">
          <w:pPr>
            <w:pStyle w:val="TOC2"/>
            <w:tabs>
              <w:tab w:val="right" w:leader="dot" w:pos="9350"/>
            </w:tabs>
            <w:rPr>
              <w:rFonts w:asciiTheme="minorHAnsi" w:eastAsiaTheme="minorEastAsia" w:hAnsiTheme="minorHAnsi"/>
              <w:noProof/>
              <w:sz w:val="22"/>
            </w:rPr>
          </w:pPr>
          <w:hyperlink w:anchor="_Toc508016434" w:history="1">
            <w:r w:rsidRPr="00282920">
              <w:rPr>
                <w:rStyle w:val="Hyperlink"/>
                <w:rFonts w:cs="Times New Roman"/>
                <w:noProof/>
              </w:rPr>
              <w:t>Set Tab</w:t>
            </w:r>
            <w:r>
              <w:rPr>
                <w:noProof/>
                <w:webHidden/>
              </w:rPr>
              <w:tab/>
            </w:r>
            <w:r>
              <w:rPr>
                <w:noProof/>
                <w:webHidden/>
              </w:rPr>
              <w:fldChar w:fldCharType="begin"/>
            </w:r>
            <w:r>
              <w:rPr>
                <w:noProof/>
                <w:webHidden/>
              </w:rPr>
              <w:instrText xml:space="preserve"> PAGEREF _Toc508016434 \h </w:instrText>
            </w:r>
            <w:r>
              <w:rPr>
                <w:noProof/>
                <w:webHidden/>
              </w:rPr>
            </w:r>
            <w:r>
              <w:rPr>
                <w:noProof/>
                <w:webHidden/>
              </w:rPr>
              <w:fldChar w:fldCharType="separate"/>
            </w:r>
            <w:r>
              <w:rPr>
                <w:noProof/>
                <w:webHidden/>
              </w:rPr>
              <w:t>12</w:t>
            </w:r>
            <w:r>
              <w:rPr>
                <w:noProof/>
                <w:webHidden/>
              </w:rPr>
              <w:fldChar w:fldCharType="end"/>
            </w:r>
          </w:hyperlink>
        </w:p>
        <w:p w14:paraId="56CA1C1E" w14:textId="092E66F9" w:rsidR="00FD5012" w:rsidRDefault="00FD5012">
          <w:pPr>
            <w:pStyle w:val="TOC2"/>
            <w:tabs>
              <w:tab w:val="right" w:leader="dot" w:pos="9350"/>
            </w:tabs>
            <w:rPr>
              <w:rFonts w:asciiTheme="minorHAnsi" w:eastAsiaTheme="minorEastAsia" w:hAnsiTheme="minorHAnsi"/>
              <w:noProof/>
              <w:sz w:val="22"/>
            </w:rPr>
          </w:pPr>
          <w:hyperlink w:anchor="_Toc508016435" w:history="1">
            <w:r w:rsidRPr="00282920">
              <w:rPr>
                <w:rStyle w:val="Hyperlink"/>
                <w:rFonts w:cs="Times New Roman"/>
                <w:noProof/>
              </w:rPr>
              <w:t>Dimension Tab</w:t>
            </w:r>
            <w:r>
              <w:rPr>
                <w:noProof/>
                <w:webHidden/>
              </w:rPr>
              <w:tab/>
            </w:r>
            <w:r>
              <w:rPr>
                <w:noProof/>
                <w:webHidden/>
              </w:rPr>
              <w:fldChar w:fldCharType="begin"/>
            </w:r>
            <w:r>
              <w:rPr>
                <w:noProof/>
                <w:webHidden/>
              </w:rPr>
              <w:instrText xml:space="preserve"> PAGEREF _Toc508016435 \h </w:instrText>
            </w:r>
            <w:r>
              <w:rPr>
                <w:noProof/>
                <w:webHidden/>
              </w:rPr>
            </w:r>
            <w:r>
              <w:rPr>
                <w:noProof/>
                <w:webHidden/>
              </w:rPr>
              <w:fldChar w:fldCharType="separate"/>
            </w:r>
            <w:r>
              <w:rPr>
                <w:noProof/>
                <w:webHidden/>
              </w:rPr>
              <w:t>13</w:t>
            </w:r>
            <w:r>
              <w:rPr>
                <w:noProof/>
                <w:webHidden/>
              </w:rPr>
              <w:fldChar w:fldCharType="end"/>
            </w:r>
          </w:hyperlink>
        </w:p>
        <w:p w14:paraId="22A59A8B" w14:textId="2150AFAF" w:rsidR="00FD5012" w:rsidRDefault="00FD5012">
          <w:pPr>
            <w:pStyle w:val="TOC2"/>
            <w:tabs>
              <w:tab w:val="right" w:leader="dot" w:pos="9350"/>
            </w:tabs>
            <w:rPr>
              <w:rFonts w:asciiTheme="minorHAnsi" w:eastAsiaTheme="minorEastAsia" w:hAnsiTheme="minorHAnsi"/>
              <w:noProof/>
              <w:sz w:val="22"/>
            </w:rPr>
          </w:pPr>
          <w:hyperlink w:anchor="_Toc508016436" w:history="1">
            <w:r w:rsidRPr="00282920">
              <w:rPr>
                <w:rStyle w:val="Hyperlink"/>
                <w:rFonts w:cs="Times New Roman"/>
                <w:noProof/>
              </w:rPr>
              <w:t>Cluster Tab</w:t>
            </w:r>
            <w:r>
              <w:rPr>
                <w:noProof/>
                <w:webHidden/>
              </w:rPr>
              <w:tab/>
            </w:r>
            <w:r>
              <w:rPr>
                <w:noProof/>
                <w:webHidden/>
              </w:rPr>
              <w:fldChar w:fldCharType="begin"/>
            </w:r>
            <w:r>
              <w:rPr>
                <w:noProof/>
                <w:webHidden/>
              </w:rPr>
              <w:instrText xml:space="preserve"> PAGEREF _Toc508016436 \h </w:instrText>
            </w:r>
            <w:r>
              <w:rPr>
                <w:noProof/>
                <w:webHidden/>
              </w:rPr>
            </w:r>
            <w:r>
              <w:rPr>
                <w:noProof/>
                <w:webHidden/>
              </w:rPr>
              <w:fldChar w:fldCharType="separate"/>
            </w:r>
            <w:r>
              <w:rPr>
                <w:noProof/>
                <w:webHidden/>
              </w:rPr>
              <w:t>14</w:t>
            </w:r>
            <w:r>
              <w:rPr>
                <w:noProof/>
                <w:webHidden/>
              </w:rPr>
              <w:fldChar w:fldCharType="end"/>
            </w:r>
          </w:hyperlink>
        </w:p>
        <w:p w14:paraId="4CFB5213" w14:textId="034B06A5" w:rsidR="00B42736" w:rsidRPr="00D42BE0" w:rsidRDefault="00B42736">
          <w:pPr>
            <w:rPr>
              <w:rFonts w:cs="Times New Roman"/>
            </w:rPr>
          </w:pPr>
          <w:r w:rsidRPr="00D42BE0">
            <w:rPr>
              <w:rFonts w:cs="Times New Roman"/>
              <w:b/>
              <w:bCs/>
              <w:noProof/>
            </w:rPr>
            <w:fldChar w:fldCharType="end"/>
          </w:r>
        </w:p>
      </w:sdtContent>
    </w:sdt>
    <w:p w14:paraId="4B07DF26" w14:textId="72023725" w:rsidR="00B42736" w:rsidRPr="00D42BE0" w:rsidRDefault="00B42736">
      <w:pPr>
        <w:rPr>
          <w:rFonts w:cs="Times New Roman"/>
        </w:rPr>
      </w:pPr>
      <w:r w:rsidRPr="00D42BE0">
        <w:rPr>
          <w:rFonts w:cs="Times New Roman"/>
        </w:rPr>
        <w:br w:type="page"/>
      </w:r>
    </w:p>
    <w:p w14:paraId="4ACEB66F" w14:textId="22FFAFD4" w:rsidR="00B42736" w:rsidRDefault="00B42736" w:rsidP="00B42736">
      <w:pPr>
        <w:pStyle w:val="Heading1"/>
        <w:rPr>
          <w:rFonts w:ascii="Times New Roman" w:hAnsi="Times New Roman" w:cs="Times New Roman"/>
          <w:sz w:val="40"/>
        </w:rPr>
      </w:pPr>
      <w:bookmarkStart w:id="0" w:name="_Toc508016420"/>
      <w:r w:rsidRPr="00D42BE0">
        <w:rPr>
          <w:rFonts w:ascii="Times New Roman" w:hAnsi="Times New Roman" w:cs="Times New Roman"/>
          <w:sz w:val="40"/>
        </w:rPr>
        <w:t>Introduction</w:t>
      </w:r>
      <w:bookmarkEnd w:id="0"/>
    </w:p>
    <w:p w14:paraId="46091BE7" w14:textId="120A5A9E" w:rsidR="007B0758" w:rsidRPr="007B0758" w:rsidRDefault="007B0758" w:rsidP="007B0758">
      <w:r>
        <w:tab/>
      </w:r>
      <w:proofErr w:type="spellStart"/>
      <w:r>
        <w:t>VisCanvas</w:t>
      </w:r>
      <w:proofErr w:type="spellEnd"/>
      <w:r>
        <w:t xml:space="preserve"> is a data visualizat</w:t>
      </w:r>
      <w:r w:rsidR="007963BA">
        <w:t>ion software</w:t>
      </w:r>
      <w:r w:rsidR="00841B59">
        <w:t xml:space="preserve"> that creates visual representations of numerical data, commonly referred to as “data visualizations”. </w:t>
      </w:r>
      <w:r>
        <w:t xml:space="preserve">Data is read from comma delimited text files with no spaces. The software includes a </w:t>
      </w:r>
      <w:r w:rsidR="001714C0">
        <w:t xml:space="preserve">suite </w:t>
      </w:r>
      <w:r>
        <w:t>of data manipulation</w:t>
      </w:r>
      <w:r w:rsidR="001714C0">
        <w:t>,</w:t>
      </w:r>
      <w:r>
        <w:t xml:space="preserve"> analysis</w:t>
      </w:r>
      <w:r w:rsidR="001714C0">
        <w:t>, and classification</w:t>
      </w:r>
      <w:r>
        <w:t xml:space="preserve"> functions, </w:t>
      </w:r>
      <w:r w:rsidR="001714C0">
        <w:t>as well as a host of accessibility features to allow users of varied backgrounds and skillsets to interpret and interact with their data in visual form.</w:t>
      </w:r>
    </w:p>
    <w:p w14:paraId="06151FC3" w14:textId="6033106C" w:rsidR="00B42736" w:rsidRPr="00D42BE0" w:rsidRDefault="00B42736" w:rsidP="00B42736">
      <w:pPr>
        <w:pStyle w:val="Heading1"/>
        <w:rPr>
          <w:rFonts w:ascii="Times New Roman" w:hAnsi="Times New Roman" w:cs="Times New Roman"/>
          <w:sz w:val="40"/>
        </w:rPr>
      </w:pPr>
      <w:bookmarkStart w:id="1" w:name="_Toc508016421"/>
      <w:r w:rsidRPr="00D42BE0">
        <w:rPr>
          <w:rFonts w:ascii="Times New Roman" w:hAnsi="Times New Roman" w:cs="Times New Roman"/>
          <w:sz w:val="40"/>
        </w:rPr>
        <w:t>Getting Started</w:t>
      </w:r>
      <w:bookmarkEnd w:id="1"/>
    </w:p>
    <w:p w14:paraId="70C22996" w14:textId="14C77C71" w:rsidR="00A533A5" w:rsidRPr="00967A55" w:rsidRDefault="00A533A5" w:rsidP="00A533A5">
      <w:pPr>
        <w:ind w:firstLine="720"/>
        <w:rPr>
          <w:rFonts w:cs="Times New Roman"/>
        </w:rPr>
      </w:pPr>
      <w:r w:rsidRPr="00967A55">
        <w:rPr>
          <w:rFonts w:cs="Times New Roman"/>
        </w:rPr>
        <w:t>The program has two windows in total that</w:t>
      </w:r>
      <w:r w:rsidR="00841B59">
        <w:rPr>
          <w:rFonts w:cs="Times New Roman"/>
        </w:rPr>
        <w:t xml:space="preserve"> will allow</w:t>
      </w:r>
      <w:r w:rsidRPr="00967A55">
        <w:rPr>
          <w:rFonts w:cs="Times New Roman"/>
        </w:rPr>
        <w:t xml:space="preserve"> the user to access </w:t>
      </w:r>
      <w:proofErr w:type="spellStart"/>
      <w:r w:rsidR="00841B59">
        <w:rPr>
          <w:rFonts w:cs="Times New Roman"/>
        </w:rPr>
        <w:t>VisCanvas</w:t>
      </w:r>
      <w:proofErr w:type="spellEnd"/>
      <w:r w:rsidR="00841B59" w:rsidRPr="00967A55">
        <w:rPr>
          <w:rFonts w:cs="Times New Roman"/>
        </w:rPr>
        <w:t xml:space="preserve"> </w:t>
      </w:r>
      <w:r w:rsidRPr="00967A55">
        <w:rPr>
          <w:rFonts w:cs="Times New Roman"/>
        </w:rPr>
        <w:t xml:space="preserve">functions: </w:t>
      </w:r>
      <w:r w:rsidR="00AE57A0">
        <w:rPr>
          <w:rFonts w:cs="Times New Roman"/>
        </w:rPr>
        <w:t xml:space="preserve">the </w:t>
      </w:r>
      <w:r w:rsidRPr="00967A55">
        <w:rPr>
          <w:rFonts w:cs="Times New Roman"/>
        </w:rPr>
        <w:t xml:space="preserve">primary </w:t>
      </w:r>
      <w:r w:rsidR="00841B59">
        <w:rPr>
          <w:rFonts w:cs="Times New Roman"/>
        </w:rPr>
        <w:t xml:space="preserve">window </w:t>
      </w:r>
      <w:r w:rsidRPr="00967A55">
        <w:rPr>
          <w:rFonts w:cs="Times New Roman"/>
        </w:rPr>
        <w:t xml:space="preserve">and secondary window. The primary window </w:t>
      </w:r>
      <w:r w:rsidR="00AE57A0">
        <w:rPr>
          <w:rFonts w:cs="Times New Roman"/>
        </w:rPr>
        <w:t>contains</w:t>
      </w:r>
      <w:r w:rsidRPr="00967A55">
        <w:rPr>
          <w:rFonts w:cs="Times New Roman"/>
        </w:rPr>
        <w:t xml:space="preserve"> the graphing panel where all n-dimensional data and graphing functions will be presented. The secondary window will </w:t>
      </w:r>
      <w:r w:rsidR="00AE57A0">
        <w:rPr>
          <w:rFonts w:cs="Times New Roman"/>
        </w:rPr>
        <w:t>allow</w:t>
      </w:r>
      <w:r w:rsidR="00AE57A0" w:rsidRPr="00967A55">
        <w:rPr>
          <w:rFonts w:cs="Times New Roman"/>
        </w:rPr>
        <w:t xml:space="preserve"> </w:t>
      </w:r>
      <w:r w:rsidRPr="00967A55">
        <w:rPr>
          <w:rFonts w:cs="Times New Roman"/>
        </w:rPr>
        <w:t>the user</w:t>
      </w:r>
      <w:r w:rsidR="00AE57A0">
        <w:rPr>
          <w:rFonts w:cs="Times New Roman"/>
        </w:rPr>
        <w:t xml:space="preserve"> to</w:t>
      </w:r>
      <w:r w:rsidRPr="00967A55">
        <w:rPr>
          <w:rFonts w:cs="Times New Roman"/>
        </w:rPr>
        <w:t xml:space="preserve"> access all functions regarding the properties of data (i.e. data color, names, values, class assignment, etc.), and preferences. The secondary window functions will be separated by tabs, segregating functions by the data it affects (class, set, and dimensions).</w:t>
      </w:r>
    </w:p>
    <w:p w14:paraId="2209E5D0" w14:textId="06B2CF4D" w:rsidR="00A533A5" w:rsidRDefault="00A533A5" w:rsidP="00A533A5">
      <w:pPr>
        <w:rPr>
          <w:rFonts w:cs="Times New Roman"/>
        </w:rPr>
      </w:pPr>
      <w:r w:rsidRPr="00967A55">
        <w:rPr>
          <w:rFonts w:cs="Times New Roman"/>
        </w:rPr>
        <w:tab/>
        <w:t xml:space="preserve">Upon startup of </w:t>
      </w:r>
      <w:proofErr w:type="spellStart"/>
      <w:r w:rsidRPr="00967A55">
        <w:rPr>
          <w:rFonts w:cs="Times New Roman"/>
        </w:rPr>
        <w:t>VisCanvas</w:t>
      </w:r>
      <w:proofErr w:type="spellEnd"/>
      <w:r w:rsidRPr="00967A55">
        <w:rPr>
          <w:rFonts w:cs="Times New Roman"/>
        </w:rPr>
        <w:t xml:space="preserve">, the user will be greeted with the main window. </w:t>
      </w:r>
      <w:r w:rsidR="0049320F" w:rsidRPr="00967A55">
        <w:rPr>
          <w:rFonts w:cs="Times New Roman"/>
        </w:rPr>
        <w:t>To</w:t>
      </w:r>
      <w:r w:rsidRPr="00967A55">
        <w:rPr>
          <w:rFonts w:cs="Times New Roman"/>
        </w:rPr>
        <w:t xml:space="preserve"> begin graphing data points, the </w:t>
      </w:r>
      <w:r w:rsidR="0049320F" w:rsidRPr="00967A55">
        <w:rPr>
          <w:rFonts w:cs="Times New Roman"/>
        </w:rPr>
        <w:t xml:space="preserve">user </w:t>
      </w:r>
      <w:r w:rsidR="0049320F">
        <w:rPr>
          <w:rFonts w:cs="Times New Roman"/>
        </w:rPr>
        <w:t>can</w:t>
      </w:r>
      <w:r w:rsidR="00AE57A0">
        <w:rPr>
          <w:rFonts w:cs="Times New Roman"/>
        </w:rPr>
        <w:t xml:space="preserve"> open</w:t>
      </w:r>
      <w:r w:rsidRPr="00967A55">
        <w:rPr>
          <w:rFonts w:cs="Times New Roman"/>
        </w:rPr>
        <w:t xml:space="preserve"> a comma delimited text file either through clicking the open file button on the top left of the screen or by pressing “CTRL+O”. From there, a dialog box will pop-up, where</w:t>
      </w:r>
      <w:r w:rsidR="00841B59">
        <w:rPr>
          <w:rFonts w:cs="Times New Roman"/>
        </w:rPr>
        <w:t>in</w:t>
      </w:r>
      <w:r w:rsidRPr="00967A55">
        <w:rPr>
          <w:rFonts w:cs="Times New Roman"/>
        </w:rPr>
        <w:t xml:space="preserve"> the user </w:t>
      </w:r>
      <w:r w:rsidR="00841B59">
        <w:rPr>
          <w:rFonts w:cs="Times New Roman"/>
        </w:rPr>
        <w:t>can</w:t>
      </w:r>
      <w:r w:rsidRPr="00967A55">
        <w:rPr>
          <w:rFonts w:cs="Times New Roman"/>
        </w:rPr>
        <w:t xml:space="preserve"> choose a </w:t>
      </w:r>
      <w:r w:rsidR="00841B59">
        <w:rPr>
          <w:rFonts w:cs="Times New Roman"/>
        </w:rPr>
        <w:t xml:space="preserve">text </w:t>
      </w:r>
      <w:r w:rsidRPr="00967A55">
        <w:rPr>
          <w:rFonts w:cs="Times New Roman"/>
        </w:rPr>
        <w:t>file from any directory. Once a</w:t>
      </w:r>
      <w:r w:rsidR="0049320F">
        <w:rPr>
          <w:rFonts w:cs="Times New Roman"/>
        </w:rPr>
        <w:t xml:space="preserve"> </w:t>
      </w:r>
      <w:r w:rsidRPr="00967A55">
        <w:rPr>
          <w:rFonts w:cs="Times New Roman"/>
        </w:rPr>
        <w:t xml:space="preserve">file is chosen, </w:t>
      </w:r>
      <w:r w:rsidR="00841B59">
        <w:rPr>
          <w:rFonts w:cs="Times New Roman"/>
        </w:rPr>
        <w:t>a visualization will be created from the data stored within the text file before being drawn to the graphing window, where it may then be interacted with by the user.</w:t>
      </w:r>
    </w:p>
    <w:p w14:paraId="670375B7" w14:textId="36A6DE92" w:rsidR="003113E5" w:rsidRPr="007B0758" w:rsidRDefault="003113E5" w:rsidP="007B0758">
      <w:pPr>
        <w:pStyle w:val="Heading1"/>
        <w:rPr>
          <w:rFonts w:ascii="Times New Roman" w:hAnsi="Times New Roman" w:cs="Times New Roman"/>
          <w:sz w:val="40"/>
        </w:rPr>
      </w:pPr>
      <w:bookmarkStart w:id="2" w:name="_Toc508016422"/>
      <w:r w:rsidRPr="007B0758">
        <w:rPr>
          <w:rFonts w:ascii="Times New Roman" w:hAnsi="Times New Roman" w:cs="Times New Roman"/>
          <w:sz w:val="40"/>
        </w:rPr>
        <w:t>Saving/</w:t>
      </w:r>
      <w:r w:rsidR="007B0758">
        <w:rPr>
          <w:rFonts w:ascii="Times New Roman" w:hAnsi="Times New Roman" w:cs="Times New Roman"/>
          <w:sz w:val="40"/>
        </w:rPr>
        <w:t>Loading</w:t>
      </w:r>
      <w:r w:rsidRPr="007B0758">
        <w:rPr>
          <w:rFonts w:ascii="Times New Roman" w:hAnsi="Times New Roman" w:cs="Times New Roman"/>
          <w:sz w:val="40"/>
        </w:rPr>
        <w:t xml:space="preserve"> </w:t>
      </w:r>
      <w:proofErr w:type="spellStart"/>
      <w:r w:rsidRPr="007B0758">
        <w:rPr>
          <w:rFonts w:ascii="Times New Roman" w:hAnsi="Times New Roman" w:cs="Times New Roman"/>
          <w:sz w:val="40"/>
        </w:rPr>
        <w:t>VisCanvas</w:t>
      </w:r>
      <w:proofErr w:type="spellEnd"/>
      <w:r w:rsidRPr="007B0758">
        <w:rPr>
          <w:rFonts w:ascii="Times New Roman" w:hAnsi="Times New Roman" w:cs="Times New Roman"/>
          <w:sz w:val="40"/>
        </w:rPr>
        <w:t xml:space="preserve"> Files</w:t>
      </w:r>
      <w:bookmarkEnd w:id="2"/>
    </w:p>
    <w:p w14:paraId="24433705" w14:textId="75B9BBA7" w:rsidR="00BF64FF" w:rsidRDefault="003113E5" w:rsidP="00851191">
      <w:pPr>
        <w:rPr>
          <w:noProof/>
        </w:rPr>
      </w:pPr>
      <w:r>
        <w:tab/>
        <w:t xml:space="preserve">Along with reading data from a comma delimited text file, </w:t>
      </w:r>
      <w:proofErr w:type="spellStart"/>
      <w:r>
        <w:t>VisCanvas</w:t>
      </w:r>
      <w:proofErr w:type="spellEnd"/>
      <w:r>
        <w:t xml:space="preserve"> allows the user to save their progress with their visualization for later sessions of the software. Previously saved data may be read in again into the software, ready to continue analysis where left off. </w:t>
      </w:r>
    </w:p>
    <w:p w14:paraId="7160FAF6" w14:textId="251C6D6E" w:rsidR="00851191" w:rsidRDefault="00851191" w:rsidP="00851191">
      <w:pPr>
        <w:jc w:val="center"/>
      </w:pPr>
      <w:r>
        <w:rPr>
          <w:noProof/>
        </w:rPr>
        <w:drawing>
          <wp:inline distT="0" distB="0" distL="0" distR="0" wp14:anchorId="4E9EDAA5" wp14:editId="3F36C2EF">
            <wp:extent cx="2533650" cy="2085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650" cy="2085975"/>
                    </a:xfrm>
                    <a:prstGeom prst="rect">
                      <a:avLst/>
                    </a:prstGeom>
                  </pic:spPr>
                </pic:pic>
              </a:graphicData>
            </a:graphic>
          </wp:inline>
        </w:drawing>
      </w:r>
    </w:p>
    <w:p w14:paraId="2F10B120" w14:textId="03D5F94D" w:rsidR="003113E5" w:rsidRDefault="00BF64FF" w:rsidP="00BF64FF">
      <w:pPr>
        <w:pStyle w:val="Caption"/>
        <w:jc w:val="center"/>
      </w:pPr>
      <w:r>
        <w:t xml:space="preserve">Figure </w:t>
      </w:r>
      <w:r w:rsidR="00FD5012">
        <w:fldChar w:fldCharType="begin"/>
      </w:r>
      <w:r w:rsidR="00FD5012">
        <w:instrText xml:space="preserve"> SEQ Figure \* ARABIC </w:instrText>
      </w:r>
      <w:r w:rsidR="00FD5012">
        <w:fldChar w:fldCharType="separate"/>
      </w:r>
      <w:r w:rsidR="00851191">
        <w:rPr>
          <w:noProof/>
        </w:rPr>
        <w:t>1</w:t>
      </w:r>
      <w:r w:rsidR="00FD5012">
        <w:rPr>
          <w:noProof/>
        </w:rPr>
        <w:fldChar w:fldCharType="end"/>
      </w:r>
      <w:r>
        <w:t xml:space="preserve"> </w:t>
      </w:r>
      <w:r w:rsidRPr="00CB2C30">
        <w:t>Save and open files through the File button at the top left of the main window</w:t>
      </w:r>
    </w:p>
    <w:p w14:paraId="6091E1A8" w14:textId="753FECAC" w:rsidR="003113E5" w:rsidRDefault="003113E5" w:rsidP="003113E5">
      <w:r>
        <w:tab/>
      </w:r>
      <w:r w:rsidR="0049320F">
        <w:t>To</w:t>
      </w:r>
      <w:r>
        <w:t xml:space="preserve"> save a file, one may do so by either accessing the “Save as” option in the “File” button at the top of the main window, or by simply pressing the hotkey “CTRL+S”. Choose the preferred directory the user will wish to save the text file to. Once finished, the software will leave the text file in the desired directory. WARNING: manipulating the file</w:t>
      </w:r>
      <w:r w:rsidR="00AE57A0">
        <w:t xml:space="preserve"> outside of the </w:t>
      </w:r>
      <w:proofErr w:type="spellStart"/>
      <w:r w:rsidR="00AE57A0">
        <w:t>VisCanvas</w:t>
      </w:r>
      <w:proofErr w:type="spellEnd"/>
      <w:r w:rsidR="00AE57A0">
        <w:t xml:space="preserve"> software</w:t>
      </w:r>
      <w:r>
        <w:t xml:space="preserve"> </w:t>
      </w:r>
      <w:r w:rsidR="00B266C1">
        <w:t>may result</w:t>
      </w:r>
      <w:r w:rsidR="00AE57A0">
        <w:t xml:space="preserve"> in</w:t>
      </w:r>
      <w:r>
        <w:t xml:space="preserve"> a corrupt file.</w:t>
      </w:r>
    </w:p>
    <w:p w14:paraId="5A576D28" w14:textId="4D0AAF76" w:rsidR="003113E5" w:rsidRPr="003113E5" w:rsidRDefault="003113E5" w:rsidP="00A533A5">
      <w:r>
        <w:tab/>
        <w:t xml:space="preserve">To open a saved file created from </w:t>
      </w:r>
      <w:proofErr w:type="spellStart"/>
      <w:r>
        <w:t>VisCanvas</w:t>
      </w:r>
      <w:proofErr w:type="spellEnd"/>
      <w:r>
        <w:t xml:space="preserve">, simply access the “Open” option located in the “File” button at the top of the main window, or by pressing the hotkey “CTRL+O”. </w:t>
      </w:r>
      <w:r w:rsidR="00AE57A0">
        <w:t>The user then may n</w:t>
      </w:r>
      <w:r>
        <w:t>avigate and choose the desired file to read in. The result</w:t>
      </w:r>
      <w:r w:rsidR="00AE57A0">
        <w:t>ing visualization</w:t>
      </w:r>
      <w:r>
        <w:t xml:space="preserve"> will be </w:t>
      </w:r>
      <w:r w:rsidR="00AE57A0">
        <w:t xml:space="preserve">drawn from </w:t>
      </w:r>
      <w:r>
        <w:t>the data with all previously made changes committed from the earlier session of the saved file.</w:t>
      </w:r>
    </w:p>
    <w:p w14:paraId="13D50A4A" w14:textId="16AA5DD3" w:rsidR="00B42736" w:rsidRPr="00D42BE0" w:rsidRDefault="00B42736" w:rsidP="00B42736">
      <w:pPr>
        <w:pStyle w:val="Heading1"/>
        <w:rPr>
          <w:rFonts w:ascii="Times New Roman" w:hAnsi="Times New Roman" w:cs="Times New Roman"/>
          <w:sz w:val="40"/>
        </w:rPr>
      </w:pPr>
      <w:bookmarkStart w:id="3" w:name="_Toc508016423"/>
      <w:r w:rsidRPr="00D42BE0">
        <w:rPr>
          <w:rFonts w:ascii="Times New Roman" w:hAnsi="Times New Roman" w:cs="Times New Roman"/>
          <w:sz w:val="40"/>
        </w:rPr>
        <w:t>Main Window</w:t>
      </w:r>
      <w:bookmarkEnd w:id="3"/>
    </w:p>
    <w:p w14:paraId="20DE2339" w14:textId="000F0F41" w:rsidR="006B512A" w:rsidRDefault="006B512A" w:rsidP="006B512A">
      <w:pPr>
        <w:rPr>
          <w:rFonts w:cs="Times New Roman"/>
        </w:rPr>
      </w:pPr>
      <w:r w:rsidRPr="00D42BE0">
        <w:rPr>
          <w:rFonts w:cs="Times New Roman"/>
        </w:rPr>
        <w:tab/>
      </w:r>
      <w:r w:rsidRPr="00967A55">
        <w:rPr>
          <w:rFonts w:cs="Times New Roman"/>
        </w:rPr>
        <w:t xml:space="preserve">The main window will have access to all data analysis and manipulation functions with limited properties manipulation functions on the left and right panels respectively. Once data is read into the software and </w:t>
      </w:r>
      <w:r w:rsidR="00AE57A0">
        <w:rPr>
          <w:rFonts w:cs="Times New Roman"/>
        </w:rPr>
        <w:t>visualized to the screen,</w:t>
      </w:r>
      <w:r w:rsidRPr="00967A55">
        <w:rPr>
          <w:rFonts w:cs="Times New Roman"/>
        </w:rPr>
        <w:t xml:space="preserve"> </w:t>
      </w:r>
      <w:r w:rsidR="00AE57A0">
        <w:rPr>
          <w:rFonts w:cs="Times New Roman"/>
        </w:rPr>
        <w:t>t</w:t>
      </w:r>
      <w:r w:rsidR="00AE57A0" w:rsidRPr="00967A55">
        <w:rPr>
          <w:rFonts w:cs="Times New Roman"/>
        </w:rPr>
        <w:t xml:space="preserve">he </w:t>
      </w:r>
      <w:r w:rsidRPr="00967A55">
        <w:rPr>
          <w:rFonts w:cs="Times New Roman"/>
        </w:rPr>
        <w:t>graphed data will have one n-dimensional coordinate highlighted in yellow</w:t>
      </w:r>
      <w:r w:rsidR="00944425" w:rsidRPr="00967A55">
        <w:rPr>
          <w:rFonts w:cs="Times New Roman"/>
        </w:rPr>
        <w:t xml:space="preserve">. This </w:t>
      </w:r>
      <w:r w:rsidR="000603AE" w:rsidRPr="00967A55">
        <w:rPr>
          <w:rFonts w:cs="Times New Roman"/>
        </w:rPr>
        <w:t>highlighted coordinate is important as the sorting and hypercube functions are</w:t>
      </w:r>
      <w:r w:rsidR="00AE57A0">
        <w:rPr>
          <w:rFonts w:cs="Times New Roman"/>
        </w:rPr>
        <w:t xml:space="preserve"> performed</w:t>
      </w:r>
      <w:r w:rsidR="000603AE" w:rsidRPr="00967A55">
        <w:rPr>
          <w:rFonts w:cs="Times New Roman"/>
        </w:rPr>
        <w:t xml:space="preserve"> </w:t>
      </w:r>
      <w:r w:rsidR="00AE57A0">
        <w:rPr>
          <w:rFonts w:cs="Times New Roman"/>
        </w:rPr>
        <w:t>relative</w:t>
      </w:r>
      <w:r w:rsidR="000603AE" w:rsidRPr="00967A55">
        <w:rPr>
          <w:rFonts w:cs="Times New Roman"/>
        </w:rPr>
        <w:t xml:space="preserve"> to this coordinate. </w:t>
      </w:r>
      <w:r w:rsidR="00AE57A0">
        <w:rPr>
          <w:rFonts w:cs="Times New Roman"/>
        </w:rPr>
        <w:t xml:space="preserve">The highlighted coordinate </w:t>
      </w:r>
      <w:r w:rsidR="000603AE" w:rsidRPr="00967A55">
        <w:rPr>
          <w:rFonts w:cs="Times New Roman"/>
        </w:rPr>
        <w:t>can be changed by pressing either the “Up arrow” or “Down arrow”</w:t>
      </w:r>
      <w:r w:rsidR="00AE57A0">
        <w:rPr>
          <w:rFonts w:cs="Times New Roman"/>
        </w:rPr>
        <w:t xml:space="preserve"> on the keyboard</w:t>
      </w:r>
      <w:r w:rsidR="000603AE" w:rsidRPr="00967A55">
        <w:rPr>
          <w:rFonts w:cs="Times New Roman"/>
        </w:rPr>
        <w:t>.</w:t>
      </w:r>
    </w:p>
    <w:p w14:paraId="0DC3A288" w14:textId="3D03F8A2" w:rsidR="0074232E" w:rsidRPr="00967A55" w:rsidRDefault="0074232E" w:rsidP="006B512A">
      <w:pPr>
        <w:rPr>
          <w:rFonts w:cs="Times New Roman"/>
        </w:rPr>
      </w:pPr>
      <w:r>
        <w:rPr>
          <w:rFonts w:cs="Times New Roman"/>
        </w:rPr>
        <w:tab/>
        <w:t xml:space="preserve">The left and right panels can be minimized </w:t>
      </w:r>
      <w:proofErr w:type="gramStart"/>
      <w:r>
        <w:rPr>
          <w:rFonts w:cs="Times New Roman"/>
        </w:rPr>
        <w:t>in order to</w:t>
      </w:r>
      <w:proofErr w:type="gramEnd"/>
      <w:r>
        <w:rPr>
          <w:rFonts w:cs="Times New Roman"/>
        </w:rPr>
        <w:t xml:space="preserve"> reduce </w:t>
      </w:r>
      <w:r w:rsidR="00AE57A0">
        <w:rPr>
          <w:rFonts w:cs="Times New Roman"/>
        </w:rPr>
        <w:t xml:space="preserve">visual </w:t>
      </w:r>
      <w:r>
        <w:rPr>
          <w:rFonts w:cs="Times New Roman"/>
        </w:rPr>
        <w:t>clutter</w:t>
      </w:r>
      <w:r w:rsidR="00B276E7">
        <w:rPr>
          <w:rFonts w:cs="Times New Roman"/>
        </w:rPr>
        <w:t>, allowing the user to</w:t>
      </w:r>
      <w:r>
        <w:rPr>
          <w:rFonts w:cs="Times New Roman"/>
        </w:rPr>
        <w:t xml:space="preserve"> view the graph</w:t>
      </w:r>
      <w:r w:rsidR="00B276E7">
        <w:rPr>
          <w:rFonts w:cs="Times New Roman"/>
        </w:rPr>
        <w:t xml:space="preserve"> independent of the left and right </w:t>
      </w:r>
      <w:r w:rsidR="00B266C1">
        <w:rPr>
          <w:rFonts w:cs="Times New Roman"/>
        </w:rPr>
        <w:t>panels.</w:t>
      </w:r>
      <w:r>
        <w:rPr>
          <w:rFonts w:cs="Times New Roman"/>
        </w:rPr>
        <w:t xml:space="preserve"> To </w:t>
      </w:r>
      <w:r w:rsidR="00B276E7">
        <w:rPr>
          <w:rFonts w:cs="Times New Roman"/>
        </w:rPr>
        <w:t xml:space="preserve">toggle </w:t>
      </w:r>
      <w:r>
        <w:rPr>
          <w:rFonts w:cs="Times New Roman"/>
        </w:rPr>
        <w:t xml:space="preserve">the left panel, press “CTRL+ALT+T”. To </w:t>
      </w:r>
      <w:r w:rsidR="00B276E7">
        <w:rPr>
          <w:rFonts w:cs="Times New Roman"/>
        </w:rPr>
        <w:t xml:space="preserve">toggle </w:t>
      </w:r>
      <w:r>
        <w:rPr>
          <w:rFonts w:cs="Times New Roman"/>
        </w:rPr>
        <w:t>the right panel, press “CTRL+ALT+O”</w:t>
      </w:r>
    </w:p>
    <w:p w14:paraId="0042B53B" w14:textId="77777777" w:rsidR="000603AE" w:rsidRPr="00D42BE0" w:rsidRDefault="006B512A" w:rsidP="000F5A99">
      <w:pPr>
        <w:keepNext/>
        <w:jc w:val="center"/>
        <w:rPr>
          <w:rFonts w:cs="Times New Roman"/>
        </w:rPr>
      </w:pPr>
      <w:r w:rsidRPr="00D42BE0">
        <w:rPr>
          <w:rFonts w:cs="Times New Roman"/>
          <w:noProof/>
        </w:rPr>
        <w:drawing>
          <wp:inline distT="0" distB="0" distL="0" distR="0" wp14:anchorId="0051D243" wp14:editId="5D299131">
            <wp:extent cx="5524500" cy="2944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6082" cy="2944882"/>
                    </a:xfrm>
                    <a:prstGeom prst="rect">
                      <a:avLst/>
                    </a:prstGeom>
                    <a:noFill/>
                    <a:ln>
                      <a:noFill/>
                    </a:ln>
                  </pic:spPr>
                </pic:pic>
              </a:graphicData>
            </a:graphic>
          </wp:inline>
        </w:drawing>
      </w:r>
    </w:p>
    <w:p w14:paraId="7F767D22" w14:textId="71DB8EE0" w:rsidR="003935C7" w:rsidRPr="00D42BE0" w:rsidRDefault="000603AE" w:rsidP="00967A55">
      <w:pPr>
        <w:pStyle w:val="Caption"/>
        <w:jc w:val="center"/>
        <w:rPr>
          <w:rFonts w:cs="Times New Roman"/>
        </w:rPr>
      </w:pPr>
      <w:r w:rsidRPr="00D42BE0">
        <w:rPr>
          <w:rFonts w:cs="Times New Roman"/>
        </w:rPr>
        <w:t xml:space="preserve">Figure </w:t>
      </w:r>
      <w:r w:rsidR="00BF64FF">
        <w:rPr>
          <w:rFonts w:cs="Times New Roman"/>
        </w:rPr>
        <w:t>2</w:t>
      </w:r>
      <w:r w:rsidRPr="00D42BE0">
        <w:rPr>
          <w:rFonts w:cs="Times New Roman"/>
        </w:rPr>
        <w:t xml:space="preserve"> Main Window with read in data and a highlighted n-dimensional coordinate</w:t>
      </w:r>
    </w:p>
    <w:p w14:paraId="4F0E6311" w14:textId="5F27BE83" w:rsidR="000603AE" w:rsidRPr="00DB30C3" w:rsidRDefault="00322A1C" w:rsidP="00322A1C">
      <w:pPr>
        <w:pStyle w:val="Heading2"/>
        <w:rPr>
          <w:rFonts w:ascii="Times New Roman" w:hAnsi="Times New Roman" w:cs="Times New Roman"/>
          <w:sz w:val="32"/>
        </w:rPr>
      </w:pPr>
      <w:bookmarkStart w:id="4" w:name="_Toc508016424"/>
      <w:r w:rsidRPr="00DB30C3">
        <w:rPr>
          <w:rFonts w:ascii="Times New Roman" w:hAnsi="Times New Roman" w:cs="Times New Roman"/>
          <w:sz w:val="32"/>
        </w:rPr>
        <w:t xml:space="preserve">Options </w:t>
      </w:r>
      <w:r w:rsidR="004514EA">
        <w:rPr>
          <w:rFonts w:ascii="Times New Roman" w:hAnsi="Times New Roman" w:cs="Times New Roman"/>
          <w:sz w:val="32"/>
        </w:rPr>
        <w:t>Panel</w:t>
      </w:r>
      <w:bookmarkEnd w:id="4"/>
    </w:p>
    <w:p w14:paraId="05139A2E" w14:textId="63C30D3F" w:rsidR="00322A1C" w:rsidRDefault="00322A1C" w:rsidP="00322A1C">
      <w:r>
        <w:tab/>
        <w:t xml:space="preserve">Under the “View” drop down menu of the main window, there is a tab marked “Options Panel”, here will </w:t>
      </w:r>
      <w:proofErr w:type="gramStart"/>
      <w:r>
        <w:t>open up</w:t>
      </w:r>
      <w:proofErr w:type="gramEnd"/>
      <w:r>
        <w:t xml:space="preserve"> a small window containing a few properties to manipulate the display of data for hypercube functions, displaying dimension names and the color of the highlighted set.</w:t>
      </w:r>
    </w:p>
    <w:p w14:paraId="3DDFBC86" w14:textId="77777777" w:rsidR="00851191" w:rsidRDefault="00851191" w:rsidP="00851191">
      <w:pPr>
        <w:keepNext/>
        <w:jc w:val="center"/>
      </w:pPr>
      <w:r>
        <w:rPr>
          <w:noProof/>
        </w:rPr>
        <w:drawing>
          <wp:inline distT="0" distB="0" distL="0" distR="0" wp14:anchorId="22160852" wp14:editId="424A06D5">
            <wp:extent cx="2962275" cy="2066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066925"/>
                    </a:xfrm>
                    <a:prstGeom prst="rect">
                      <a:avLst/>
                    </a:prstGeom>
                  </pic:spPr>
                </pic:pic>
              </a:graphicData>
            </a:graphic>
          </wp:inline>
        </w:drawing>
      </w:r>
    </w:p>
    <w:p w14:paraId="117C2199" w14:textId="09CBFCA1" w:rsidR="00322A1C" w:rsidRDefault="00851191" w:rsidP="00851191">
      <w:pPr>
        <w:pStyle w:val="Caption"/>
        <w:jc w:val="center"/>
      </w:pPr>
      <w:r>
        <w:t xml:space="preserve">Figure </w:t>
      </w:r>
      <w:r w:rsidR="0049320F">
        <w:t>3</w:t>
      </w:r>
      <w:r>
        <w:t xml:space="preserve"> Options panel located in the "View" drop-down menu</w:t>
      </w:r>
    </w:p>
    <w:p w14:paraId="1EEA0D34" w14:textId="28842924" w:rsidR="004514EA" w:rsidRDefault="004514EA" w:rsidP="004514EA">
      <w:pPr>
        <w:pStyle w:val="Heading2"/>
        <w:rPr>
          <w:rFonts w:ascii="Times New Roman" w:hAnsi="Times New Roman" w:cs="Times New Roman"/>
          <w:sz w:val="32"/>
        </w:rPr>
      </w:pPr>
      <w:bookmarkStart w:id="5" w:name="_Toc508016425"/>
      <w:r w:rsidRPr="004514EA">
        <w:rPr>
          <w:rFonts w:ascii="Times New Roman" w:hAnsi="Times New Roman" w:cs="Times New Roman"/>
          <w:sz w:val="32"/>
        </w:rPr>
        <w:t>Help Tab</w:t>
      </w:r>
      <w:bookmarkEnd w:id="5"/>
    </w:p>
    <w:p w14:paraId="712B111C" w14:textId="639FD664" w:rsidR="004514EA" w:rsidRPr="004514EA" w:rsidRDefault="004514EA" w:rsidP="004514EA">
      <w:r>
        <w:tab/>
        <w:t xml:space="preserve">In the case the user is unfamiliar with a function while in the middle of running the software. The user may </w:t>
      </w:r>
      <w:proofErr w:type="gramStart"/>
      <w:r>
        <w:t>open up</w:t>
      </w:r>
      <w:proofErr w:type="gramEnd"/>
      <w:r>
        <w:t xml:space="preserve"> this manual on the fly by clicking on the “Help” button on the at the top of the main window to open a PDF of this user manual</w:t>
      </w:r>
    </w:p>
    <w:p w14:paraId="4A680EE1" w14:textId="667D0559" w:rsidR="000603AE" w:rsidRPr="00D42BE0" w:rsidRDefault="000603AE" w:rsidP="000603AE">
      <w:pPr>
        <w:pStyle w:val="Heading2"/>
        <w:rPr>
          <w:rFonts w:ascii="Times New Roman" w:hAnsi="Times New Roman" w:cs="Times New Roman"/>
          <w:sz w:val="32"/>
        </w:rPr>
      </w:pPr>
      <w:bookmarkStart w:id="6" w:name="_Toc508016426"/>
      <w:r w:rsidRPr="00D42BE0">
        <w:rPr>
          <w:rFonts w:ascii="Times New Roman" w:hAnsi="Times New Roman" w:cs="Times New Roman"/>
          <w:sz w:val="32"/>
        </w:rPr>
        <w:t>Data Analysis/Manipulation Functions</w:t>
      </w:r>
      <w:bookmarkEnd w:id="6"/>
    </w:p>
    <w:p w14:paraId="73EE80F6" w14:textId="77777777" w:rsidR="00851191" w:rsidRDefault="00B276E7" w:rsidP="00851191">
      <w:pPr>
        <w:ind w:firstLine="720"/>
        <w:rPr>
          <w:rFonts w:cs="Times New Roman"/>
        </w:rPr>
      </w:pPr>
      <w:r>
        <w:rPr>
          <w:rFonts w:cs="Times New Roman"/>
        </w:rPr>
        <w:t>T</w:t>
      </w:r>
      <w:r w:rsidRPr="00D42BE0">
        <w:rPr>
          <w:rFonts w:cs="Times New Roman"/>
        </w:rPr>
        <w:t xml:space="preserve">he </w:t>
      </w:r>
      <w:r w:rsidR="000603AE" w:rsidRPr="00D42BE0">
        <w:rPr>
          <w:rFonts w:cs="Times New Roman"/>
        </w:rPr>
        <w:t xml:space="preserve">main window holds all data analysis and manipulation functions </w:t>
      </w:r>
      <w:r>
        <w:rPr>
          <w:rFonts w:cs="Times New Roman"/>
        </w:rPr>
        <w:t>contained in</w:t>
      </w:r>
      <w:r w:rsidR="000603AE" w:rsidRPr="00D42BE0">
        <w:rPr>
          <w:rFonts w:cs="Times New Roman"/>
        </w:rPr>
        <w:t xml:space="preserve"> the left panel.</w:t>
      </w:r>
      <w:r w:rsidR="003935C7" w:rsidRPr="00D42BE0">
        <w:rPr>
          <w:rFonts w:cs="Times New Roman"/>
        </w:rPr>
        <w:t xml:space="preserve"> Many of these functions can also be performed either through accessing the “Tools” tab or hotkeys.</w:t>
      </w:r>
    </w:p>
    <w:p w14:paraId="55AF307F" w14:textId="0599AF80" w:rsidR="003935C7" w:rsidRPr="00D42BE0" w:rsidRDefault="00851191" w:rsidP="00851191">
      <w:pPr>
        <w:ind w:firstLine="720"/>
        <w:jc w:val="center"/>
        <w:rPr>
          <w:rFonts w:cs="Times New Roman"/>
        </w:rPr>
      </w:pPr>
      <w:r>
        <w:rPr>
          <w:noProof/>
        </w:rPr>
        <w:drawing>
          <wp:inline distT="0" distB="0" distL="0" distR="0" wp14:anchorId="08EAF361" wp14:editId="74790583">
            <wp:extent cx="3190875" cy="2552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552700"/>
                    </a:xfrm>
                    <a:prstGeom prst="rect">
                      <a:avLst/>
                    </a:prstGeom>
                  </pic:spPr>
                </pic:pic>
              </a:graphicData>
            </a:graphic>
          </wp:inline>
        </w:drawing>
      </w:r>
    </w:p>
    <w:p w14:paraId="44F481FE" w14:textId="3B618C31" w:rsidR="003935C7" w:rsidRPr="00D42BE0" w:rsidRDefault="003935C7" w:rsidP="00967A55">
      <w:pPr>
        <w:pStyle w:val="Caption"/>
        <w:jc w:val="center"/>
        <w:rPr>
          <w:rFonts w:cs="Times New Roman"/>
        </w:rPr>
      </w:pPr>
      <w:r w:rsidRPr="00D42BE0">
        <w:rPr>
          <w:rFonts w:cs="Times New Roman"/>
        </w:rPr>
        <w:t>Figure</w:t>
      </w:r>
      <w:r w:rsidR="00BF64FF">
        <w:rPr>
          <w:rFonts w:cs="Times New Roman"/>
        </w:rPr>
        <w:t xml:space="preserve"> </w:t>
      </w:r>
      <w:r w:rsidR="0049320F">
        <w:rPr>
          <w:rFonts w:cs="Times New Roman"/>
        </w:rPr>
        <w:t>4</w:t>
      </w:r>
      <w:r w:rsidRPr="00D42BE0">
        <w:rPr>
          <w:rFonts w:cs="Times New Roman"/>
        </w:rPr>
        <w:t xml:space="preserve"> "Tools" Tab open to show the different functions and respective hotkeys in addition to the provided buttons on the left panel</w:t>
      </w:r>
    </w:p>
    <w:p w14:paraId="52CDB4D9" w14:textId="00175C65" w:rsidR="000603AE" w:rsidRPr="00D42BE0" w:rsidRDefault="000603AE" w:rsidP="000603AE">
      <w:pPr>
        <w:pStyle w:val="Heading3"/>
        <w:rPr>
          <w:rFonts w:ascii="Times New Roman" w:hAnsi="Times New Roman" w:cs="Times New Roman"/>
          <w:sz w:val="28"/>
        </w:rPr>
      </w:pPr>
      <w:bookmarkStart w:id="7" w:name="_Toc508016427"/>
      <w:r w:rsidRPr="00D42BE0">
        <w:rPr>
          <w:rFonts w:ascii="Times New Roman" w:hAnsi="Times New Roman" w:cs="Times New Roman"/>
          <w:sz w:val="28"/>
        </w:rPr>
        <w:t>Click and Drag</w:t>
      </w:r>
      <w:bookmarkEnd w:id="7"/>
    </w:p>
    <w:p w14:paraId="1B40349C" w14:textId="18CEA049" w:rsidR="00E04941" w:rsidRPr="00D42BE0" w:rsidRDefault="00E04941" w:rsidP="00E04941">
      <w:pPr>
        <w:rPr>
          <w:rFonts w:cs="Times New Roman"/>
        </w:rPr>
      </w:pPr>
      <w:r w:rsidRPr="00D42BE0">
        <w:rPr>
          <w:rFonts w:cs="Times New Roman"/>
        </w:rPr>
        <w:tab/>
      </w:r>
      <w:r w:rsidRPr="00967A55">
        <w:rPr>
          <w:rFonts w:cs="Times New Roman"/>
        </w:rPr>
        <w:t xml:space="preserve">The </w:t>
      </w:r>
      <w:proofErr w:type="spellStart"/>
      <w:r w:rsidRPr="00967A55">
        <w:rPr>
          <w:rFonts w:cs="Times New Roman"/>
        </w:rPr>
        <w:t>VisCanvas</w:t>
      </w:r>
      <w:proofErr w:type="spellEnd"/>
      <w:r w:rsidRPr="00967A55">
        <w:rPr>
          <w:rFonts w:cs="Times New Roman"/>
        </w:rPr>
        <w:t xml:space="preserve"> software can perform both horizontal click </w:t>
      </w:r>
      <w:r w:rsidRPr="00D42BE0">
        <w:rPr>
          <w:rFonts w:cs="Times New Roman"/>
        </w:rPr>
        <w:t xml:space="preserve">and drag dimension swapping as well as vertical click and drag vertical dimension shifting. </w:t>
      </w:r>
    </w:p>
    <w:p w14:paraId="05997517" w14:textId="77777777" w:rsidR="00E04941" w:rsidRPr="00D42BE0" w:rsidRDefault="000603AE" w:rsidP="00967A55">
      <w:pPr>
        <w:keepNext/>
        <w:jc w:val="center"/>
        <w:rPr>
          <w:rFonts w:cs="Times New Roman"/>
        </w:rPr>
      </w:pPr>
      <w:r w:rsidRPr="00D42BE0">
        <w:rPr>
          <w:rFonts w:cs="Times New Roman"/>
          <w:noProof/>
        </w:rPr>
        <w:drawing>
          <wp:inline distT="0" distB="0" distL="0" distR="0" wp14:anchorId="4BDA3E77" wp14:editId="0E9B2C4E">
            <wp:extent cx="5238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 cy="514350"/>
                    </a:xfrm>
                    <a:prstGeom prst="rect">
                      <a:avLst/>
                    </a:prstGeom>
                  </pic:spPr>
                </pic:pic>
              </a:graphicData>
            </a:graphic>
          </wp:inline>
        </w:drawing>
      </w:r>
    </w:p>
    <w:p w14:paraId="235E6ED7" w14:textId="05670447" w:rsidR="000603AE" w:rsidRPr="00D42BE0" w:rsidRDefault="00E04941" w:rsidP="00967A55">
      <w:pPr>
        <w:pStyle w:val="Caption"/>
        <w:jc w:val="center"/>
        <w:rPr>
          <w:rFonts w:cs="Times New Roman"/>
        </w:rPr>
      </w:pPr>
      <w:r w:rsidRPr="00D42BE0">
        <w:rPr>
          <w:rFonts w:cs="Times New Roman"/>
        </w:rPr>
        <w:t xml:space="preserve">Figure </w:t>
      </w:r>
      <w:r w:rsidR="0049320F">
        <w:rPr>
          <w:rFonts w:cs="Times New Roman"/>
        </w:rPr>
        <w:t>5</w:t>
      </w:r>
      <w:r w:rsidRPr="00D42BE0">
        <w:rPr>
          <w:rFonts w:cs="Times New Roman"/>
        </w:rPr>
        <w:t xml:space="preserve"> Dimension swapping - </w:t>
      </w:r>
      <w:r w:rsidR="00320F70" w:rsidRPr="00D42BE0">
        <w:rPr>
          <w:rFonts w:cs="Times New Roman"/>
        </w:rPr>
        <w:t>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dimension swapping</w:t>
      </w:r>
    </w:p>
    <w:p w14:paraId="19B3D770" w14:textId="27919897" w:rsidR="000603AE" w:rsidRPr="00967A55" w:rsidRDefault="000603AE" w:rsidP="000603AE">
      <w:pPr>
        <w:rPr>
          <w:rFonts w:cs="Times New Roman"/>
        </w:rPr>
      </w:pPr>
      <w:r w:rsidRPr="00D42BE0">
        <w:rPr>
          <w:rFonts w:cs="Times New Roman"/>
        </w:rPr>
        <w:tab/>
      </w:r>
      <w:r w:rsidR="007963BA">
        <w:rPr>
          <w:rFonts w:cs="Times New Roman"/>
        </w:rPr>
        <w:t>To</w:t>
      </w:r>
      <w:r w:rsidRPr="00967A55">
        <w:rPr>
          <w:rFonts w:cs="Times New Roman"/>
        </w:rPr>
        <w:t xml:space="preserve"> move dimensions around the graph, </w:t>
      </w:r>
      <w:r w:rsidR="007963BA" w:rsidRPr="00967A55">
        <w:rPr>
          <w:rFonts w:cs="Times New Roman"/>
        </w:rPr>
        <w:t>the</w:t>
      </w:r>
      <w:r w:rsidR="007963BA">
        <w:rPr>
          <w:rFonts w:cs="Times New Roman"/>
        </w:rPr>
        <w:t xml:space="preserve"> user </w:t>
      </w:r>
      <w:r w:rsidRPr="00967A55">
        <w:rPr>
          <w:rFonts w:cs="Times New Roman"/>
        </w:rPr>
        <w:t xml:space="preserve">may do so by first clicking </w:t>
      </w:r>
      <w:r w:rsidR="00E04941" w:rsidRPr="00967A55">
        <w:rPr>
          <w:rFonts w:cs="Times New Roman"/>
        </w:rPr>
        <w:t>the button with two arrows pointing horizontally outwards away from each other, separated by a vertical line</w:t>
      </w:r>
      <w:r w:rsidRPr="00967A55">
        <w:rPr>
          <w:rFonts w:cs="Times New Roman"/>
        </w:rPr>
        <w:t xml:space="preserve"> (clicking toggles on/off). </w:t>
      </w:r>
      <w:r w:rsidR="0074232E">
        <w:rPr>
          <w:rFonts w:cs="Times New Roman"/>
        </w:rPr>
        <w:t xml:space="preserve">Toggling the function may also be performed by pressing “CTRL+ALT+Z”. </w:t>
      </w:r>
      <w:r w:rsidRPr="00967A55">
        <w:rPr>
          <w:rFonts w:cs="Times New Roman"/>
        </w:rPr>
        <w:t xml:space="preserve">When the user toggles this button on, </w:t>
      </w:r>
      <w:r w:rsidR="0074232E">
        <w:rPr>
          <w:rFonts w:cs="Times New Roman"/>
        </w:rPr>
        <w:t>the may manually sort any</w:t>
      </w:r>
      <w:r w:rsidRPr="00967A55">
        <w:rPr>
          <w:rFonts w:cs="Times New Roman"/>
        </w:rPr>
        <w:t xml:space="preserve"> dimension they desire by simply clicking </w:t>
      </w:r>
      <w:r w:rsidR="00E04941" w:rsidRPr="00967A55">
        <w:rPr>
          <w:rFonts w:cs="Times New Roman"/>
        </w:rPr>
        <w:t>and holding on whatever dimension they want to move then dragging and dropping to whatever dimension location they would like to move that dimension to.</w:t>
      </w:r>
    </w:p>
    <w:p w14:paraId="63473DD8" w14:textId="77777777" w:rsidR="00E04941" w:rsidRPr="00D42BE0" w:rsidRDefault="00E04941" w:rsidP="00967A55">
      <w:pPr>
        <w:keepNext/>
        <w:jc w:val="center"/>
        <w:rPr>
          <w:rFonts w:cs="Times New Roman"/>
        </w:rPr>
      </w:pPr>
      <w:r w:rsidRPr="00D42BE0">
        <w:rPr>
          <w:rFonts w:cs="Times New Roman"/>
          <w:noProof/>
        </w:rPr>
        <w:drawing>
          <wp:inline distT="0" distB="0" distL="0" distR="0" wp14:anchorId="70FB4AC1" wp14:editId="736FD163">
            <wp:extent cx="523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 cy="523875"/>
                    </a:xfrm>
                    <a:prstGeom prst="rect">
                      <a:avLst/>
                    </a:prstGeom>
                  </pic:spPr>
                </pic:pic>
              </a:graphicData>
            </a:graphic>
          </wp:inline>
        </w:drawing>
      </w:r>
    </w:p>
    <w:p w14:paraId="4311FDB9" w14:textId="2ED98431" w:rsidR="00E04941" w:rsidRPr="00D42BE0" w:rsidRDefault="00E04941" w:rsidP="00967A55">
      <w:pPr>
        <w:pStyle w:val="Caption"/>
        <w:jc w:val="center"/>
        <w:rPr>
          <w:rFonts w:cs="Times New Roman"/>
        </w:rPr>
      </w:pPr>
      <w:r w:rsidRPr="00D42BE0">
        <w:rPr>
          <w:rFonts w:cs="Times New Roman"/>
        </w:rPr>
        <w:t xml:space="preserve">Figure </w:t>
      </w:r>
      <w:r w:rsidR="0049320F">
        <w:rPr>
          <w:rFonts w:cs="Times New Roman"/>
        </w:rPr>
        <w:t>6</w:t>
      </w:r>
      <w:r w:rsidRPr="00D42BE0">
        <w:rPr>
          <w:rFonts w:cs="Times New Roman"/>
        </w:rPr>
        <w:t xml:space="preserve"> Vertical Dimension Shifting </w:t>
      </w:r>
      <w:r w:rsidR="00320F70" w:rsidRPr="00D42BE0">
        <w:rPr>
          <w:rFonts w:cs="Times New Roman"/>
        </w:rPr>
        <w:t>- T</w:t>
      </w:r>
      <w:r w:rsidRPr="00D42BE0">
        <w:rPr>
          <w:rFonts w:cs="Times New Roman"/>
        </w:rPr>
        <w:t xml:space="preserve">oggle this on </w:t>
      </w:r>
      <w:proofErr w:type="gramStart"/>
      <w:r w:rsidRPr="00D42BE0">
        <w:rPr>
          <w:rFonts w:cs="Times New Roman"/>
        </w:rPr>
        <w:t>in order to</w:t>
      </w:r>
      <w:proofErr w:type="gramEnd"/>
      <w:r w:rsidRPr="00D42BE0">
        <w:rPr>
          <w:rFonts w:cs="Times New Roman"/>
        </w:rPr>
        <w:t xml:space="preserve"> perform click and drag vertical dimension shifting</w:t>
      </w:r>
    </w:p>
    <w:p w14:paraId="1871BFA3" w14:textId="2DDC6541" w:rsidR="00E04941" w:rsidRPr="00967A55" w:rsidRDefault="00E04941" w:rsidP="00E04941">
      <w:pPr>
        <w:rPr>
          <w:rFonts w:cs="Times New Roman"/>
        </w:rPr>
      </w:pPr>
      <w:r w:rsidRPr="00D42BE0">
        <w:rPr>
          <w:rFonts w:cs="Times New Roman"/>
        </w:rPr>
        <w:tab/>
      </w:r>
      <w:r w:rsidR="007963BA">
        <w:rPr>
          <w:rFonts w:cs="Times New Roman"/>
        </w:rPr>
        <w:t>To</w:t>
      </w:r>
      <w:r w:rsidRPr="00967A55">
        <w:rPr>
          <w:rFonts w:cs="Times New Roman"/>
        </w:rPr>
        <w:t xml:space="preserve"> shift dimensions up or down, </w:t>
      </w:r>
      <w:r w:rsidR="007963BA" w:rsidRPr="00967A55">
        <w:rPr>
          <w:rFonts w:cs="Times New Roman"/>
        </w:rPr>
        <w:t>the</w:t>
      </w:r>
      <w:r w:rsidR="007963BA">
        <w:rPr>
          <w:rFonts w:cs="Times New Roman"/>
        </w:rPr>
        <w:t xml:space="preserve"> user</w:t>
      </w:r>
      <w:r w:rsidR="007963BA" w:rsidRPr="00967A55">
        <w:rPr>
          <w:rFonts w:cs="Times New Roman"/>
        </w:rPr>
        <w:t xml:space="preserve"> </w:t>
      </w:r>
      <w:r w:rsidRPr="00967A55">
        <w:rPr>
          <w:rFonts w:cs="Times New Roman"/>
        </w:rPr>
        <w:t>may do so by first clicking the</w:t>
      </w:r>
      <w:r w:rsidR="00B276E7">
        <w:rPr>
          <w:rFonts w:cs="Times New Roman"/>
        </w:rPr>
        <w:t xml:space="preserve"> button</w:t>
      </w:r>
      <w:r w:rsidRPr="00967A55">
        <w:rPr>
          <w:rFonts w:cs="Times New Roman"/>
        </w:rPr>
        <w:t xml:space="preserve"> with</w:t>
      </w:r>
      <w:r w:rsidR="007963BA">
        <w:rPr>
          <w:rFonts w:cs="Times New Roman"/>
        </w:rPr>
        <w:t xml:space="preserve"> two </w:t>
      </w:r>
      <w:r w:rsidRPr="00967A55">
        <w:rPr>
          <w:rFonts w:cs="Times New Roman"/>
        </w:rPr>
        <w:t xml:space="preserve">arrows pointing vertically outwards away from each other, separated by a horizontal line (clicking toggles on/ off). </w:t>
      </w:r>
      <w:r w:rsidR="0074232E">
        <w:rPr>
          <w:rFonts w:cs="Times New Roman"/>
        </w:rPr>
        <w:t xml:space="preserve">Toggling the function may also be performed by pressing “CTRL+ALT+X”. </w:t>
      </w:r>
      <w:r w:rsidRPr="00967A55">
        <w:rPr>
          <w:rFonts w:cs="Times New Roman"/>
        </w:rPr>
        <w:t xml:space="preserve">When the user toggles this button on, they may now move any dimension they desire by simply clicking and holding on whatever dimension they want to shift then dragging and dropping to whatever the desired height they would like that dimension to be graphed at. </w:t>
      </w:r>
    </w:p>
    <w:p w14:paraId="5B3FE058" w14:textId="3AD90F61" w:rsidR="00E04941" w:rsidRPr="00D42BE0" w:rsidRDefault="00E04941" w:rsidP="00AF24F9">
      <w:pPr>
        <w:pStyle w:val="Heading3"/>
        <w:rPr>
          <w:rFonts w:ascii="Times New Roman" w:hAnsi="Times New Roman" w:cs="Times New Roman"/>
          <w:sz w:val="28"/>
        </w:rPr>
      </w:pPr>
      <w:bookmarkStart w:id="8" w:name="_Toc508016428"/>
      <w:r w:rsidRPr="00D42BE0">
        <w:rPr>
          <w:rFonts w:ascii="Times New Roman" w:hAnsi="Times New Roman" w:cs="Times New Roman"/>
          <w:sz w:val="28"/>
        </w:rPr>
        <w:t>Sorting</w:t>
      </w:r>
      <w:bookmarkEnd w:id="8"/>
      <w:r w:rsidRPr="00D42BE0">
        <w:rPr>
          <w:rFonts w:ascii="Times New Roman" w:hAnsi="Times New Roman" w:cs="Times New Roman"/>
          <w:sz w:val="28"/>
        </w:rPr>
        <w:t xml:space="preserve"> </w:t>
      </w:r>
    </w:p>
    <w:p w14:paraId="7F016302" w14:textId="30AE93D4" w:rsidR="00E04941" w:rsidRPr="00967A55" w:rsidRDefault="00E04941" w:rsidP="00E04941">
      <w:pPr>
        <w:rPr>
          <w:rFonts w:cs="Times New Roman"/>
        </w:rPr>
      </w:pPr>
      <w:r w:rsidRPr="00D42BE0">
        <w:rPr>
          <w:rFonts w:cs="Times New Roman"/>
        </w:rPr>
        <w:tab/>
      </w:r>
      <w:proofErr w:type="spellStart"/>
      <w:r w:rsidRPr="00967A55">
        <w:rPr>
          <w:rFonts w:cs="Times New Roman"/>
        </w:rPr>
        <w:t>VisCanvas</w:t>
      </w:r>
      <w:proofErr w:type="spellEnd"/>
      <w:r w:rsidRPr="00967A55">
        <w:rPr>
          <w:rFonts w:cs="Times New Roman"/>
        </w:rPr>
        <w:t xml:space="preserve"> sorting functions arranges </w:t>
      </w:r>
      <w:r w:rsidR="00BF64FF" w:rsidRPr="00967A55">
        <w:rPr>
          <w:rFonts w:cs="Times New Roman"/>
        </w:rPr>
        <w:t xml:space="preserve">the </w:t>
      </w:r>
      <w:r w:rsidR="00BF64FF">
        <w:rPr>
          <w:rFonts w:cs="Times New Roman"/>
        </w:rPr>
        <w:t>data</w:t>
      </w:r>
      <w:r w:rsidR="00B276E7">
        <w:rPr>
          <w:rFonts w:cs="Times New Roman"/>
        </w:rPr>
        <w:t xml:space="preserve"> </w:t>
      </w:r>
      <w:r w:rsidRPr="00967A55">
        <w:rPr>
          <w:rFonts w:cs="Times New Roman"/>
        </w:rPr>
        <w:t>dimensions in either ascending or descending order</w:t>
      </w:r>
      <w:r w:rsidR="00320F70" w:rsidRPr="00967A55">
        <w:rPr>
          <w:rFonts w:cs="Times New Roman"/>
        </w:rPr>
        <w:t xml:space="preserve">, </w:t>
      </w:r>
      <w:r w:rsidRPr="00967A55">
        <w:rPr>
          <w:rFonts w:cs="Times New Roman"/>
        </w:rPr>
        <w:t>to the discretion of the user</w:t>
      </w:r>
      <w:r w:rsidR="00320F70" w:rsidRPr="00967A55">
        <w:rPr>
          <w:rFonts w:cs="Times New Roman"/>
        </w:rPr>
        <w:t>, and in respect of the highlighted n-dimensional coordinate. That said, not all n-dimensional coordinates will not all be sorted along said highlighted coordinate.</w:t>
      </w:r>
    </w:p>
    <w:p w14:paraId="6048B1A9" w14:textId="2934C57F" w:rsidR="00320F70" w:rsidRPr="00D42BE0" w:rsidRDefault="00320F70" w:rsidP="00967A55">
      <w:pPr>
        <w:keepNext/>
        <w:jc w:val="center"/>
        <w:rPr>
          <w:rFonts w:cs="Times New Roman"/>
        </w:rPr>
      </w:pPr>
      <w:r w:rsidRPr="00D42BE0">
        <w:rPr>
          <w:rFonts w:cs="Times New Roman"/>
          <w:noProof/>
        </w:rPr>
        <w:drawing>
          <wp:inline distT="0" distB="0" distL="0" distR="0" wp14:anchorId="53C6F999" wp14:editId="136243B1">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 cy="523875"/>
                    </a:xfrm>
                    <a:prstGeom prst="rect">
                      <a:avLst/>
                    </a:prstGeom>
                  </pic:spPr>
                </pic:pic>
              </a:graphicData>
            </a:graphic>
          </wp:inline>
        </w:drawing>
      </w:r>
    </w:p>
    <w:p w14:paraId="38977834" w14:textId="49D02F57" w:rsidR="00320F70" w:rsidRPr="00D42BE0" w:rsidRDefault="00320F70" w:rsidP="00967A55">
      <w:pPr>
        <w:pStyle w:val="Caption"/>
        <w:jc w:val="center"/>
        <w:rPr>
          <w:rFonts w:cs="Times New Roman"/>
        </w:rPr>
      </w:pPr>
      <w:r w:rsidRPr="00D42BE0">
        <w:rPr>
          <w:rFonts w:cs="Times New Roman"/>
        </w:rPr>
        <w:t xml:space="preserve">Figure </w:t>
      </w:r>
      <w:r w:rsidR="0049320F">
        <w:rPr>
          <w:rFonts w:cs="Times New Roman"/>
        </w:rPr>
        <w:t>7</w:t>
      </w:r>
      <w:r w:rsidRPr="00D42BE0">
        <w:rPr>
          <w:rFonts w:cs="Times New Roman"/>
        </w:rPr>
        <w:t xml:space="preserve"> Sort in Ascending order - Sorts data from smallest to largest values in respect to the highlighted n-dimensional coordinate</w:t>
      </w:r>
    </w:p>
    <w:p w14:paraId="55D1CF05" w14:textId="464B6217" w:rsidR="00320F70" w:rsidRPr="00967A55" w:rsidRDefault="00320F70" w:rsidP="00320F70">
      <w:pPr>
        <w:rPr>
          <w:rFonts w:cs="Times New Roman"/>
        </w:rPr>
      </w:pPr>
      <w:r w:rsidRPr="00D42BE0">
        <w:rPr>
          <w:rFonts w:cs="Times New Roman"/>
        </w:rPr>
        <w:tab/>
      </w:r>
      <w:r w:rsidRPr="00967A55">
        <w:rPr>
          <w:rFonts w:cs="Times New Roman"/>
        </w:rPr>
        <w:t xml:space="preserve">Sorting the data in </w:t>
      </w:r>
      <w:r w:rsidR="001714C0">
        <w:rPr>
          <w:rFonts w:cs="Times New Roman"/>
        </w:rPr>
        <w:t xml:space="preserve">ascending order with </w:t>
      </w:r>
      <w:r w:rsidRPr="00967A55">
        <w:rPr>
          <w:rFonts w:cs="Times New Roman"/>
        </w:rPr>
        <w:t>respect to the</w:t>
      </w:r>
      <w:r w:rsidR="00B276E7">
        <w:rPr>
          <w:rFonts w:cs="Times New Roman"/>
        </w:rPr>
        <w:t xml:space="preserve"> currently highlighted</w:t>
      </w:r>
      <w:r w:rsidRPr="00967A55">
        <w:rPr>
          <w:rFonts w:cs="Times New Roman"/>
        </w:rPr>
        <w:t xml:space="preserve"> n-dimensional coordinate is performed by clicking the button </w:t>
      </w:r>
      <w:r w:rsidR="001714C0">
        <w:rPr>
          <w:rFonts w:cs="Times New Roman"/>
        </w:rPr>
        <w:t>depicting</w:t>
      </w:r>
      <w:r w:rsidR="001714C0" w:rsidRPr="00967A55">
        <w:rPr>
          <w:rFonts w:cs="Times New Roman"/>
        </w:rPr>
        <w:t xml:space="preserve"> </w:t>
      </w:r>
      <w:r w:rsidRPr="00967A55">
        <w:rPr>
          <w:rFonts w:cs="Times New Roman"/>
        </w:rPr>
        <w:t>bars arranged from smallest to largest from left to right.</w:t>
      </w:r>
      <w:r w:rsidR="0074232E" w:rsidRPr="00967A55">
        <w:rPr>
          <w:rFonts w:cs="Times New Roman"/>
        </w:rPr>
        <w:t xml:space="preserve"> </w:t>
      </w:r>
      <w:r w:rsidR="0074232E">
        <w:rPr>
          <w:rFonts w:cs="Times New Roman"/>
        </w:rPr>
        <w:t>The function may also be performed by pressing “CTRL+ALT+A”.</w:t>
      </w:r>
    </w:p>
    <w:p w14:paraId="32657589" w14:textId="77777777" w:rsidR="00320F70" w:rsidRPr="00967A55" w:rsidRDefault="00320F70" w:rsidP="00320F70">
      <w:pPr>
        <w:rPr>
          <w:rFonts w:cs="Times New Roman"/>
        </w:rPr>
      </w:pPr>
    </w:p>
    <w:p w14:paraId="64010B43" w14:textId="6C002EE8" w:rsidR="00320F70" w:rsidRPr="00D42BE0" w:rsidRDefault="00320F70" w:rsidP="00967A55">
      <w:pPr>
        <w:keepNext/>
        <w:jc w:val="center"/>
        <w:rPr>
          <w:rFonts w:cs="Times New Roman"/>
        </w:rPr>
      </w:pPr>
      <w:r w:rsidRPr="00D42BE0">
        <w:rPr>
          <w:rFonts w:cs="Times New Roman"/>
          <w:noProof/>
        </w:rPr>
        <w:drawing>
          <wp:inline distT="0" distB="0" distL="0" distR="0" wp14:anchorId="1528D674" wp14:editId="5AB7D9FC">
            <wp:extent cx="5238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 cy="523875"/>
                    </a:xfrm>
                    <a:prstGeom prst="rect">
                      <a:avLst/>
                    </a:prstGeom>
                  </pic:spPr>
                </pic:pic>
              </a:graphicData>
            </a:graphic>
          </wp:inline>
        </w:drawing>
      </w:r>
    </w:p>
    <w:p w14:paraId="21FD0DD1" w14:textId="02625078" w:rsidR="00320F70" w:rsidRPr="00D42BE0" w:rsidRDefault="00320F70" w:rsidP="00967A55">
      <w:pPr>
        <w:pStyle w:val="Caption"/>
        <w:jc w:val="center"/>
        <w:rPr>
          <w:rFonts w:cs="Times New Roman"/>
        </w:rPr>
      </w:pPr>
      <w:r w:rsidRPr="00D42BE0">
        <w:rPr>
          <w:rFonts w:cs="Times New Roman"/>
        </w:rPr>
        <w:t xml:space="preserve">Figure </w:t>
      </w:r>
      <w:r w:rsidR="0049320F">
        <w:rPr>
          <w:rFonts w:cs="Times New Roman"/>
        </w:rPr>
        <w:t>8</w:t>
      </w:r>
      <w:r w:rsidRPr="00D42BE0">
        <w:rPr>
          <w:rFonts w:cs="Times New Roman"/>
        </w:rPr>
        <w:t xml:space="preserve"> Sort in Descending Order - Sorts data from largest to smallest values in respect to the highlighted n-dimensional coordinate</w:t>
      </w:r>
    </w:p>
    <w:p w14:paraId="5DA882A2" w14:textId="517E8196" w:rsidR="00320F70" w:rsidRPr="00967A55" w:rsidRDefault="00C72828" w:rsidP="00320F70">
      <w:pPr>
        <w:rPr>
          <w:rFonts w:cs="Times New Roman"/>
        </w:rPr>
      </w:pPr>
      <w:r w:rsidRPr="00967A55">
        <w:rPr>
          <w:rFonts w:cs="Times New Roman"/>
        </w:rPr>
        <w:tab/>
        <w:t>Sorting the data in respect to the</w:t>
      </w:r>
      <w:r w:rsidR="00B276E7">
        <w:rPr>
          <w:rFonts w:cs="Times New Roman"/>
        </w:rPr>
        <w:t xml:space="preserve"> currently highlighted</w:t>
      </w:r>
      <w:r w:rsidRPr="00967A55">
        <w:rPr>
          <w:rFonts w:cs="Times New Roman"/>
        </w:rPr>
        <w:t xml:space="preserve"> n-dimensional coordinate is performed by </w:t>
      </w:r>
      <w:r w:rsidR="001714C0">
        <w:rPr>
          <w:rFonts w:cs="Times New Roman"/>
        </w:rPr>
        <w:t>c</w:t>
      </w:r>
      <w:r w:rsidRPr="00967A55">
        <w:rPr>
          <w:rFonts w:cs="Times New Roman"/>
        </w:rPr>
        <w:t xml:space="preserve">licking the button </w:t>
      </w:r>
      <w:r w:rsidR="001714C0">
        <w:rPr>
          <w:rFonts w:cs="Times New Roman"/>
        </w:rPr>
        <w:t>depicting</w:t>
      </w:r>
      <w:r w:rsidR="001714C0" w:rsidRPr="00967A55">
        <w:rPr>
          <w:rFonts w:cs="Times New Roman"/>
        </w:rPr>
        <w:t xml:space="preserve"> </w:t>
      </w:r>
      <w:r w:rsidRPr="00967A55">
        <w:rPr>
          <w:rFonts w:cs="Times New Roman"/>
        </w:rPr>
        <w:t>bars arranged from largest to smallest from left to right.</w:t>
      </w:r>
      <w:r w:rsidR="0074232E" w:rsidRPr="0074232E">
        <w:rPr>
          <w:rFonts w:cs="Times New Roman"/>
        </w:rPr>
        <w:t xml:space="preserve"> </w:t>
      </w:r>
      <w:r w:rsidR="0074232E">
        <w:rPr>
          <w:rFonts w:cs="Times New Roman"/>
        </w:rPr>
        <w:t>The function may also be performed by pressing “CTRL+ALT+D”.</w:t>
      </w:r>
    </w:p>
    <w:p w14:paraId="1024A0F3" w14:textId="5DA5480A" w:rsidR="00F734A9" w:rsidRPr="00D42BE0" w:rsidRDefault="00F734A9" w:rsidP="00967A55">
      <w:pPr>
        <w:keepNext/>
        <w:jc w:val="center"/>
        <w:rPr>
          <w:rFonts w:cs="Times New Roman"/>
        </w:rPr>
      </w:pPr>
      <w:r w:rsidRPr="00D42BE0">
        <w:rPr>
          <w:rFonts w:cs="Times New Roman"/>
          <w:noProof/>
        </w:rPr>
        <w:drawing>
          <wp:inline distT="0" distB="0" distL="0" distR="0" wp14:anchorId="4C8EAA04" wp14:editId="181D3E70">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 cy="523875"/>
                    </a:xfrm>
                    <a:prstGeom prst="rect">
                      <a:avLst/>
                    </a:prstGeom>
                  </pic:spPr>
                </pic:pic>
              </a:graphicData>
            </a:graphic>
          </wp:inline>
        </w:drawing>
      </w:r>
    </w:p>
    <w:p w14:paraId="6EF8D358" w14:textId="29F989FD" w:rsidR="00F734A9" w:rsidRPr="00D42BE0" w:rsidRDefault="00F734A9" w:rsidP="00967A55">
      <w:pPr>
        <w:pStyle w:val="Caption"/>
        <w:jc w:val="center"/>
        <w:rPr>
          <w:rFonts w:cs="Times New Roman"/>
        </w:rPr>
      </w:pPr>
      <w:r w:rsidRPr="00D42BE0">
        <w:rPr>
          <w:rFonts w:cs="Times New Roman"/>
        </w:rPr>
        <w:t xml:space="preserve">Figure </w:t>
      </w:r>
      <w:r w:rsidR="0049320F">
        <w:rPr>
          <w:rFonts w:cs="Times New Roman"/>
        </w:rPr>
        <w:t>9</w:t>
      </w:r>
      <w:r w:rsidRPr="00D42BE0">
        <w:rPr>
          <w:rFonts w:cs="Times New Roman"/>
        </w:rPr>
        <w:t xml:space="preserve"> Removing Sorts - Click button to revert changes to dimensional arrangements performed by ascending or descending sort functions</w:t>
      </w:r>
    </w:p>
    <w:p w14:paraId="06A64D8C" w14:textId="2108C690" w:rsidR="00F734A9" w:rsidRPr="00967A55" w:rsidRDefault="00F734A9" w:rsidP="00F734A9">
      <w:pPr>
        <w:rPr>
          <w:rFonts w:cs="Times New Roman"/>
        </w:rPr>
      </w:pPr>
      <w:r w:rsidRPr="00967A55">
        <w:rPr>
          <w:rFonts w:cs="Times New Roman"/>
        </w:rPr>
        <w:tab/>
      </w:r>
      <w:r w:rsidR="00B76CE1">
        <w:rPr>
          <w:rFonts w:cs="Times New Roman"/>
        </w:rPr>
        <w:t>T</w:t>
      </w:r>
      <w:r w:rsidR="00B76CE1" w:rsidRPr="00967A55">
        <w:rPr>
          <w:rFonts w:cs="Times New Roman"/>
        </w:rPr>
        <w:t xml:space="preserve">o </w:t>
      </w:r>
      <w:r w:rsidR="00B76CE1">
        <w:rPr>
          <w:rFonts w:cs="Times New Roman"/>
        </w:rPr>
        <w:t xml:space="preserve">undo </w:t>
      </w:r>
      <w:r w:rsidRPr="00967A55">
        <w:rPr>
          <w:rFonts w:cs="Times New Roman"/>
        </w:rPr>
        <w:t xml:space="preserve">any sorting and </w:t>
      </w:r>
      <w:r w:rsidR="00B76CE1">
        <w:rPr>
          <w:rFonts w:cs="Times New Roman"/>
        </w:rPr>
        <w:t>revert</w:t>
      </w:r>
      <w:r w:rsidR="00B76CE1" w:rsidRPr="00967A55">
        <w:rPr>
          <w:rFonts w:cs="Times New Roman"/>
        </w:rPr>
        <w:t xml:space="preserve"> </w:t>
      </w:r>
      <w:r w:rsidR="00B76CE1">
        <w:rPr>
          <w:rFonts w:cs="Times New Roman"/>
        </w:rPr>
        <w:t xml:space="preserve">the dimensions </w:t>
      </w:r>
      <w:r w:rsidR="00C24AB8" w:rsidRPr="00967A55">
        <w:rPr>
          <w:rFonts w:cs="Times New Roman"/>
        </w:rPr>
        <w:t xml:space="preserve">to </w:t>
      </w:r>
      <w:r w:rsidR="00B76CE1">
        <w:rPr>
          <w:rFonts w:cs="Times New Roman"/>
        </w:rPr>
        <w:t>their</w:t>
      </w:r>
      <w:r w:rsidR="00C24AB8" w:rsidRPr="00967A55">
        <w:rPr>
          <w:rFonts w:cs="Times New Roman"/>
        </w:rPr>
        <w:t xml:space="preserve"> original </w:t>
      </w:r>
      <w:r w:rsidR="00B76CE1">
        <w:rPr>
          <w:rFonts w:cs="Times New Roman"/>
        </w:rPr>
        <w:t>configuration</w:t>
      </w:r>
      <w:r w:rsidR="00B76CE1" w:rsidRPr="00967A55">
        <w:rPr>
          <w:rFonts w:cs="Times New Roman"/>
        </w:rPr>
        <w:t xml:space="preserve"> </w:t>
      </w:r>
      <w:r w:rsidR="00C24AB8" w:rsidRPr="00967A55">
        <w:rPr>
          <w:rFonts w:cs="Times New Roman"/>
        </w:rPr>
        <w:t>before</w:t>
      </w:r>
      <w:r w:rsidR="00841B59">
        <w:rPr>
          <w:rFonts w:cs="Times New Roman"/>
        </w:rPr>
        <w:t xml:space="preserve"> being sorted</w:t>
      </w:r>
      <w:r w:rsidR="00C24AB8" w:rsidRPr="00967A55">
        <w:rPr>
          <w:rFonts w:cs="Times New Roman"/>
        </w:rPr>
        <w:t xml:space="preserve">, the user </w:t>
      </w:r>
      <w:r w:rsidR="00841B59">
        <w:rPr>
          <w:rFonts w:cs="Times New Roman"/>
        </w:rPr>
        <w:t>can</w:t>
      </w:r>
      <w:r w:rsidR="00841B59" w:rsidRPr="00967A55">
        <w:rPr>
          <w:rFonts w:cs="Times New Roman"/>
        </w:rPr>
        <w:t xml:space="preserve"> </w:t>
      </w:r>
      <w:r w:rsidR="00C24AB8" w:rsidRPr="00967A55">
        <w:rPr>
          <w:rFonts w:cs="Times New Roman"/>
        </w:rPr>
        <w:t xml:space="preserve">press the </w:t>
      </w:r>
      <w:r w:rsidR="00421242" w:rsidRPr="00967A55">
        <w:rPr>
          <w:rFonts w:cs="Times New Roman"/>
        </w:rPr>
        <w:t xml:space="preserve">button </w:t>
      </w:r>
      <w:r w:rsidR="006751D2">
        <w:rPr>
          <w:rFonts w:cs="Times New Roman"/>
        </w:rPr>
        <w:t>depicting</w:t>
      </w:r>
      <w:r w:rsidR="006751D2" w:rsidRPr="00967A55">
        <w:rPr>
          <w:rFonts w:cs="Times New Roman"/>
        </w:rPr>
        <w:t xml:space="preserve"> three</w:t>
      </w:r>
      <w:r w:rsidR="00C24AB8" w:rsidRPr="00967A55">
        <w:rPr>
          <w:rFonts w:cs="Times New Roman"/>
        </w:rPr>
        <w:t xml:space="preserve"> bars of equal length. Doing so will </w:t>
      </w:r>
      <w:r w:rsidR="0074232E">
        <w:rPr>
          <w:rFonts w:cs="Times New Roman"/>
        </w:rPr>
        <w:t>reset</w:t>
      </w:r>
      <w:r w:rsidR="00C24AB8" w:rsidRPr="00967A55">
        <w:rPr>
          <w:rFonts w:cs="Times New Roman"/>
        </w:rPr>
        <w:t xml:space="preserve"> the </w:t>
      </w:r>
      <w:r w:rsidR="00841B59">
        <w:rPr>
          <w:rFonts w:cs="Times New Roman"/>
        </w:rPr>
        <w:t>dimensions</w:t>
      </w:r>
      <w:r w:rsidR="00841B59" w:rsidRPr="00967A55">
        <w:rPr>
          <w:rFonts w:cs="Times New Roman"/>
        </w:rPr>
        <w:t xml:space="preserve"> </w:t>
      </w:r>
      <w:r w:rsidR="00C24AB8" w:rsidRPr="00967A55">
        <w:rPr>
          <w:rFonts w:cs="Times New Roman"/>
        </w:rPr>
        <w:t xml:space="preserve">to the </w:t>
      </w:r>
      <w:r w:rsidR="00841B59">
        <w:rPr>
          <w:rFonts w:cs="Times New Roman"/>
        </w:rPr>
        <w:t>positions they were</w:t>
      </w:r>
      <w:r w:rsidR="00C24AB8" w:rsidRPr="00967A55">
        <w:rPr>
          <w:rFonts w:cs="Times New Roman"/>
        </w:rPr>
        <w:t xml:space="preserve"> </w:t>
      </w:r>
      <w:r w:rsidR="00841B59">
        <w:rPr>
          <w:rFonts w:cs="Times New Roman"/>
        </w:rPr>
        <w:t xml:space="preserve">in </w:t>
      </w:r>
      <w:r w:rsidR="00C24AB8" w:rsidRPr="00967A55">
        <w:rPr>
          <w:rFonts w:cs="Times New Roman"/>
        </w:rPr>
        <w:t>before any sorting occurred.</w:t>
      </w:r>
      <w:r w:rsidR="0074232E">
        <w:rPr>
          <w:rFonts w:cs="Times New Roman"/>
        </w:rPr>
        <w:t xml:space="preserve"> The function may also be performed by pressing “CTRL+ALT+R”.</w:t>
      </w:r>
    </w:p>
    <w:p w14:paraId="06389493" w14:textId="66ADB1E0" w:rsidR="00C24AB8" w:rsidRPr="00D42BE0" w:rsidRDefault="00C24AB8" w:rsidP="00AF24F9">
      <w:pPr>
        <w:pStyle w:val="Heading3"/>
        <w:rPr>
          <w:rFonts w:ascii="Times New Roman" w:hAnsi="Times New Roman" w:cs="Times New Roman"/>
          <w:sz w:val="28"/>
        </w:rPr>
      </w:pPr>
      <w:bookmarkStart w:id="9" w:name="_Toc508016429"/>
      <w:r w:rsidRPr="00D42BE0">
        <w:rPr>
          <w:rFonts w:ascii="Times New Roman" w:hAnsi="Times New Roman" w:cs="Times New Roman"/>
          <w:sz w:val="28"/>
        </w:rPr>
        <w:t>Hypercube</w:t>
      </w:r>
      <w:r w:rsidR="003935C7" w:rsidRPr="00D42BE0">
        <w:rPr>
          <w:rFonts w:ascii="Times New Roman" w:hAnsi="Times New Roman" w:cs="Times New Roman"/>
          <w:sz w:val="28"/>
        </w:rPr>
        <w:t xml:space="preserve"> and Cluster Functions</w:t>
      </w:r>
      <w:bookmarkEnd w:id="9"/>
    </w:p>
    <w:p w14:paraId="3D756067" w14:textId="20D777A5" w:rsidR="004D7317" w:rsidRPr="00D42BE0" w:rsidRDefault="004D7317" w:rsidP="00967A55">
      <w:pPr>
        <w:keepNext/>
        <w:jc w:val="center"/>
        <w:rPr>
          <w:rFonts w:cs="Times New Roman"/>
        </w:rPr>
      </w:pPr>
      <w:r w:rsidRPr="00D42BE0">
        <w:rPr>
          <w:rFonts w:cs="Times New Roman"/>
          <w:noProof/>
        </w:rPr>
        <w:drawing>
          <wp:inline distT="0" distB="0" distL="0" distR="0" wp14:anchorId="2F3BC629" wp14:editId="232DDB6D">
            <wp:extent cx="5334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 cy="523875"/>
                    </a:xfrm>
                    <a:prstGeom prst="rect">
                      <a:avLst/>
                    </a:prstGeom>
                  </pic:spPr>
                </pic:pic>
              </a:graphicData>
            </a:graphic>
          </wp:inline>
        </w:drawing>
      </w:r>
    </w:p>
    <w:p w14:paraId="5E09EA7B" w14:textId="1844A839" w:rsidR="004D7317" w:rsidRPr="00D42BE0" w:rsidRDefault="004D7317" w:rsidP="004D7317">
      <w:pPr>
        <w:pStyle w:val="Caption"/>
        <w:rPr>
          <w:rFonts w:cs="Times New Roman"/>
        </w:rPr>
      </w:pPr>
      <w:r w:rsidRPr="00D42BE0">
        <w:rPr>
          <w:rFonts w:cs="Times New Roman"/>
        </w:rPr>
        <w:t xml:space="preserve">Figure </w:t>
      </w:r>
      <w:r w:rsidR="0049320F">
        <w:rPr>
          <w:rFonts w:cs="Times New Roman"/>
        </w:rPr>
        <w:t>10</w:t>
      </w:r>
      <w:r w:rsidRPr="00D42BE0">
        <w:rPr>
          <w:rFonts w:cs="Times New Roman"/>
        </w:rPr>
        <w:t xml:space="preserve"> Hypercube Analysis - Click button to perform hypercube analysis in respect to the highlighted n-dimensional coordinate</w:t>
      </w:r>
    </w:p>
    <w:p w14:paraId="48028106" w14:textId="4DB50A4C" w:rsidR="004D7317" w:rsidRPr="00967A55" w:rsidRDefault="00C24AB8" w:rsidP="00B31BCD">
      <w:pPr>
        <w:ind w:firstLine="720"/>
        <w:rPr>
          <w:rFonts w:cs="Times New Roman"/>
        </w:rPr>
      </w:pPr>
      <w:r w:rsidRPr="00967A55">
        <w:rPr>
          <w:rFonts w:cs="Times New Roman"/>
        </w:rPr>
        <w:t>Hypercube analysis</w:t>
      </w:r>
      <w:r w:rsidR="00B442A6">
        <w:rPr>
          <w:rFonts w:cs="Times New Roman"/>
        </w:rPr>
        <w:t xml:space="preserve"> with that software</w:t>
      </w:r>
      <w:r w:rsidRPr="00967A55">
        <w:rPr>
          <w:rFonts w:cs="Times New Roman"/>
        </w:rPr>
        <w:t xml:space="preserve"> entails </w:t>
      </w:r>
      <w:r w:rsidR="00B31BCD" w:rsidRPr="00967A55">
        <w:rPr>
          <w:rFonts w:cs="Times New Roman"/>
        </w:rPr>
        <w:t xml:space="preserve">projecting </w:t>
      </w:r>
      <w:r w:rsidR="003935C7" w:rsidRPr="00967A55">
        <w:rPr>
          <w:rFonts w:cs="Times New Roman"/>
        </w:rPr>
        <w:t xml:space="preserve">a </w:t>
      </w:r>
      <w:r w:rsidR="00B442A6">
        <w:rPr>
          <w:rFonts w:cs="Times New Roman"/>
        </w:rPr>
        <w:t>minimum and maximum</w:t>
      </w:r>
      <w:r w:rsidR="003935C7" w:rsidRPr="00967A55">
        <w:rPr>
          <w:rFonts w:cs="Times New Roman"/>
        </w:rPr>
        <w:t xml:space="preserve"> </w:t>
      </w:r>
      <w:r w:rsidR="00E612D3">
        <w:rPr>
          <w:rFonts w:cs="Times New Roman"/>
        </w:rPr>
        <w:t xml:space="preserve">coordinates </w:t>
      </w:r>
      <w:r w:rsidR="003935C7" w:rsidRPr="00967A55">
        <w:rPr>
          <w:rFonts w:cs="Times New Roman"/>
        </w:rPr>
        <w:t>of</w:t>
      </w:r>
      <w:r w:rsidR="00B442A6">
        <w:rPr>
          <w:rFonts w:cs="Times New Roman"/>
        </w:rPr>
        <w:t xml:space="preserve"> an</w:t>
      </w:r>
      <w:r w:rsidR="003935C7" w:rsidRPr="00967A55">
        <w:rPr>
          <w:rFonts w:cs="Times New Roman"/>
        </w:rPr>
        <w:t xml:space="preserve"> </w:t>
      </w:r>
      <w:r w:rsidR="00B31BCD" w:rsidRPr="00967A55">
        <w:rPr>
          <w:rFonts w:cs="Times New Roman"/>
        </w:rPr>
        <w:t xml:space="preserve">n-dimensional coordinates </w:t>
      </w:r>
      <w:r w:rsidR="00B442A6">
        <w:rPr>
          <w:rFonts w:cs="Times New Roman"/>
        </w:rPr>
        <w:t>cluster</w:t>
      </w:r>
      <w:r w:rsidR="00E612D3">
        <w:rPr>
          <w:rFonts w:cs="Times New Roman"/>
        </w:rPr>
        <w:t xml:space="preserve"> where each coordinate has each dimension reside within that threshold. </w:t>
      </w:r>
      <w:r w:rsidR="00B31BCD" w:rsidRPr="00967A55">
        <w:rPr>
          <w:rFonts w:cs="Times New Roman"/>
        </w:rPr>
        <w:t xml:space="preserve">If at least one dimension does not rest within the specified threshold, the entire coordinate will not be graphed. </w:t>
      </w:r>
      <w:r w:rsidR="00312EA7" w:rsidRPr="00967A55">
        <w:rPr>
          <w:rFonts w:cs="Times New Roman"/>
        </w:rPr>
        <w:t>To</w:t>
      </w:r>
      <w:r w:rsidR="00AF24F9" w:rsidRPr="00967A55">
        <w:rPr>
          <w:rFonts w:cs="Times New Roman"/>
        </w:rPr>
        <w:t xml:space="preserve"> perform a hypercube analysis function, the user simply clicks on the button </w:t>
      </w:r>
      <w:r w:rsidR="001714C0">
        <w:rPr>
          <w:rFonts w:cs="Times New Roman"/>
        </w:rPr>
        <w:t xml:space="preserve">depicting </w:t>
      </w:r>
      <w:r w:rsidR="00AF24F9" w:rsidRPr="00967A55">
        <w:rPr>
          <w:rFonts w:cs="Times New Roman"/>
        </w:rPr>
        <w:t>a 3-dimensional cube.</w:t>
      </w:r>
      <w:r w:rsidR="00312EA7">
        <w:rPr>
          <w:rFonts w:cs="Times New Roman"/>
        </w:rPr>
        <w:t xml:space="preserve"> The function may also be performed by pressing “CTRL+ALT+H”.</w:t>
      </w:r>
      <w:r w:rsidR="00E612D3">
        <w:rPr>
          <w:rFonts w:cs="Times New Roman"/>
        </w:rPr>
        <w:t xml:space="preserve"> Each hypercube analysis will project three coordinates: the maximum, the minimum, and the user’s choice between the mean or median of the hypercube.</w:t>
      </w:r>
    </w:p>
    <w:p w14:paraId="1CBAAF3D" w14:textId="7ABFF2E2" w:rsidR="004D7317" w:rsidRPr="00967A55" w:rsidRDefault="00B31BCD" w:rsidP="00B31BCD">
      <w:pPr>
        <w:ind w:firstLine="720"/>
        <w:rPr>
          <w:rFonts w:cs="Times New Roman"/>
        </w:rPr>
      </w:pPr>
      <w:r w:rsidRPr="00967A55">
        <w:rPr>
          <w:rFonts w:cs="Times New Roman"/>
        </w:rPr>
        <w:t xml:space="preserve">Multiple </w:t>
      </w:r>
      <w:r w:rsidR="001714C0">
        <w:rPr>
          <w:rFonts w:cs="Times New Roman"/>
        </w:rPr>
        <w:t>hypercubes</w:t>
      </w:r>
      <w:r w:rsidR="001714C0" w:rsidRPr="00967A55">
        <w:rPr>
          <w:rFonts w:cs="Times New Roman"/>
        </w:rPr>
        <w:t xml:space="preserve"> </w:t>
      </w:r>
      <w:r w:rsidR="001714C0">
        <w:rPr>
          <w:rFonts w:cs="Times New Roman"/>
        </w:rPr>
        <w:t>can</w:t>
      </w:r>
      <w:r w:rsidR="00651605">
        <w:rPr>
          <w:rFonts w:cs="Times New Roman"/>
        </w:rPr>
        <w:t xml:space="preserve"> </w:t>
      </w:r>
      <w:r w:rsidRPr="00967A55">
        <w:rPr>
          <w:rFonts w:cs="Times New Roman"/>
        </w:rPr>
        <w:t xml:space="preserve">be created and graphed simultaneously. The user may do so by </w:t>
      </w:r>
      <w:r w:rsidR="00651605" w:rsidRPr="00967A55">
        <w:rPr>
          <w:rFonts w:cs="Times New Roman"/>
        </w:rPr>
        <w:t>simply highlighting</w:t>
      </w:r>
      <w:r w:rsidRPr="00967A55">
        <w:rPr>
          <w:rFonts w:cs="Times New Roman"/>
        </w:rPr>
        <w:t xml:space="preserve"> another n-dimensional coordinate and </w:t>
      </w:r>
      <w:r w:rsidR="004D7317" w:rsidRPr="00967A55">
        <w:rPr>
          <w:rFonts w:cs="Times New Roman"/>
        </w:rPr>
        <w:t>clicking the hypercube analysis button again.  Note that once a hypercube analysis cluster is graphed, this does not permanently destroy</w:t>
      </w:r>
      <w:r w:rsidR="001714C0">
        <w:rPr>
          <w:rFonts w:cs="Times New Roman"/>
        </w:rPr>
        <w:t xml:space="preserve"> or alter</w:t>
      </w:r>
      <w:r w:rsidR="004D7317" w:rsidRPr="00967A55">
        <w:rPr>
          <w:rFonts w:cs="Times New Roman"/>
        </w:rPr>
        <w:t xml:space="preserve"> any data, but rather </w:t>
      </w:r>
      <w:r w:rsidR="001714C0">
        <w:rPr>
          <w:rFonts w:cs="Times New Roman"/>
        </w:rPr>
        <w:t xml:space="preserve">renders coordinates outside of the hypercube’s threshold invisible. </w:t>
      </w:r>
      <w:r w:rsidR="004D7317" w:rsidRPr="00967A55">
        <w:rPr>
          <w:rFonts w:cs="Times New Roman"/>
        </w:rPr>
        <w:t xml:space="preserve">Consequently, the user will still be able to highlight the invisible data and perform other hypercube functions if desired. Multiple </w:t>
      </w:r>
      <w:r w:rsidR="00E16347">
        <w:rPr>
          <w:rFonts w:cs="Times New Roman"/>
        </w:rPr>
        <w:t>cluster</w:t>
      </w:r>
      <w:r w:rsidR="00651605">
        <w:rPr>
          <w:rFonts w:cs="Times New Roman"/>
        </w:rPr>
        <w:t xml:space="preserve"> </w:t>
      </w:r>
      <w:r w:rsidR="00E16347">
        <w:rPr>
          <w:rFonts w:cs="Times New Roman"/>
        </w:rPr>
        <w:t>s</w:t>
      </w:r>
      <w:r w:rsidR="004D7317" w:rsidRPr="00967A55">
        <w:rPr>
          <w:rFonts w:cs="Times New Roman"/>
        </w:rPr>
        <w:t xml:space="preserve">can be managed in the </w:t>
      </w:r>
      <w:r w:rsidR="001714C0">
        <w:rPr>
          <w:rFonts w:cs="Times New Roman"/>
        </w:rPr>
        <w:t>settings</w:t>
      </w:r>
      <w:r w:rsidR="004D7317" w:rsidRPr="00967A55">
        <w:rPr>
          <w:rFonts w:cs="Times New Roman"/>
        </w:rPr>
        <w:t xml:space="preserve"> window.</w:t>
      </w:r>
      <w:r w:rsidR="00312EA7">
        <w:rPr>
          <w:rFonts w:cs="Times New Roman"/>
        </w:rPr>
        <w:t xml:space="preserve"> </w:t>
      </w:r>
    </w:p>
    <w:p w14:paraId="029042A1" w14:textId="2A41737F" w:rsidR="00F734A9" w:rsidRDefault="00B31BCD" w:rsidP="003935C7">
      <w:pPr>
        <w:ind w:firstLine="720"/>
        <w:rPr>
          <w:rFonts w:cs="Times New Roman"/>
        </w:rPr>
      </w:pPr>
      <w:r w:rsidRPr="00967A55">
        <w:rPr>
          <w:rFonts w:cs="Times New Roman"/>
        </w:rPr>
        <w:t>If the current threshold value for hypercube analysis is not desires, the user may change the value through accessing the secondary window in the hypercube tab.</w:t>
      </w:r>
      <w:r w:rsidR="004D7317" w:rsidRPr="00967A55">
        <w:rPr>
          <w:rFonts w:cs="Times New Roman"/>
        </w:rPr>
        <w:t xml:space="preserve"> Data is scaled from a [0,1] range. That said, if the user changes the threshold value to 1, all coordinates will effectively be within the threshold.</w:t>
      </w:r>
      <w:r w:rsidR="00972869" w:rsidRPr="00967A55">
        <w:rPr>
          <w:rFonts w:cs="Times New Roman"/>
        </w:rPr>
        <w:t xml:space="preserve"> If the user changes the value to 0, only coordinates that are virtually identical to the highlighted n-dimensional coordinate will be graphed. </w:t>
      </w:r>
    </w:p>
    <w:p w14:paraId="2FAC0DBF" w14:textId="77777777" w:rsidR="00BF64FF" w:rsidRDefault="00BF64FF" w:rsidP="00BF64FF">
      <w:pPr>
        <w:keepNext/>
        <w:ind w:firstLine="720"/>
        <w:jc w:val="center"/>
      </w:pPr>
      <w:r>
        <w:rPr>
          <w:noProof/>
        </w:rPr>
        <w:drawing>
          <wp:inline distT="0" distB="0" distL="0" distR="0" wp14:anchorId="744F0A7F" wp14:editId="037219CF">
            <wp:extent cx="3924300"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14:paraId="2BF8859C" w14:textId="50484CC8" w:rsidR="00BF64FF" w:rsidRDefault="00BF64FF" w:rsidP="00BF64FF">
      <w:pPr>
        <w:pStyle w:val="Caption"/>
        <w:jc w:val="center"/>
        <w:rPr>
          <w:noProof/>
        </w:rPr>
      </w:pPr>
      <w:r>
        <w:t xml:space="preserve">Figure </w:t>
      </w:r>
      <w:r w:rsidR="0049320F">
        <w:t>11</w:t>
      </w:r>
      <w:r>
        <w:t xml:space="preserve"> Hypercube</w:t>
      </w:r>
      <w:r>
        <w:rPr>
          <w:noProof/>
        </w:rPr>
        <w:t xml:space="preserve"> operation properties are located in the options tab</w:t>
      </w:r>
    </w:p>
    <w:p w14:paraId="2057BD75" w14:textId="1F86AA40" w:rsidR="00BF64FF" w:rsidRPr="00BF64FF" w:rsidRDefault="00322A1C" w:rsidP="00BF64FF">
      <w:r>
        <w:tab/>
        <w:t>From the options tab located in the “View” drop down bar</w:t>
      </w:r>
      <w:r w:rsidR="00DB30C3">
        <w:t>, the user may change the behavior of the hypercube analysis function. The “Use Mean” is a toggle button that will use the calculated mean of the class the hypercube will reside in. The “Threshold field will determine the radius of how far the hypercube function will consider the maximum and minimum n-dimensional coordinates from the highlighted n-dimensional coordinate.</w:t>
      </w:r>
    </w:p>
    <w:p w14:paraId="548A2915" w14:textId="77777777" w:rsidR="00BF64FF" w:rsidRPr="00967A55" w:rsidRDefault="00BF64FF" w:rsidP="00BF64FF">
      <w:pPr>
        <w:ind w:firstLine="720"/>
        <w:jc w:val="center"/>
        <w:rPr>
          <w:rFonts w:cs="Times New Roman"/>
        </w:rPr>
      </w:pPr>
    </w:p>
    <w:p w14:paraId="2FD5F00F" w14:textId="77777777" w:rsidR="00AF24F9" w:rsidRPr="00D42BE0" w:rsidRDefault="00AF24F9" w:rsidP="00967A55">
      <w:pPr>
        <w:keepNext/>
        <w:jc w:val="center"/>
        <w:rPr>
          <w:rFonts w:cs="Times New Roman"/>
        </w:rPr>
      </w:pPr>
      <w:r w:rsidRPr="00D42BE0">
        <w:rPr>
          <w:rFonts w:cs="Times New Roman"/>
          <w:noProof/>
        </w:rPr>
        <w:drawing>
          <wp:inline distT="0" distB="0" distL="0" distR="0" wp14:anchorId="02E84883" wp14:editId="24328084">
            <wp:extent cx="5334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 cy="514350"/>
                    </a:xfrm>
                    <a:prstGeom prst="rect">
                      <a:avLst/>
                    </a:prstGeom>
                  </pic:spPr>
                </pic:pic>
              </a:graphicData>
            </a:graphic>
          </wp:inline>
        </w:drawing>
      </w:r>
    </w:p>
    <w:p w14:paraId="6BE49566" w14:textId="5EF8E68A" w:rsidR="00AF24F9" w:rsidRPr="00D42BE0" w:rsidRDefault="00AF24F9" w:rsidP="00AF24F9">
      <w:pPr>
        <w:pStyle w:val="Caption"/>
        <w:rPr>
          <w:rFonts w:cs="Times New Roman"/>
        </w:rPr>
      </w:pPr>
      <w:r w:rsidRPr="00D42BE0">
        <w:rPr>
          <w:rFonts w:cs="Times New Roman"/>
        </w:rPr>
        <w:t xml:space="preserve">Figure </w:t>
      </w:r>
      <w:r w:rsidR="0049320F">
        <w:rPr>
          <w:rFonts w:cs="Times New Roman"/>
        </w:rPr>
        <w:t>12</w:t>
      </w:r>
      <w:r w:rsidRPr="00D42BE0">
        <w:rPr>
          <w:rFonts w:cs="Times New Roman"/>
        </w:rPr>
        <w:t xml:space="preserve"> </w:t>
      </w:r>
      <w:r w:rsidR="003935C7" w:rsidRPr="00D42BE0">
        <w:rPr>
          <w:rFonts w:cs="Times New Roman"/>
        </w:rPr>
        <w:t>Toggle clusters</w:t>
      </w:r>
      <w:r w:rsidRPr="00D42BE0">
        <w:rPr>
          <w:rFonts w:cs="Times New Roman"/>
        </w:rPr>
        <w:t xml:space="preserve"> - Click to </w:t>
      </w:r>
      <w:r w:rsidR="003935C7" w:rsidRPr="00D42BE0">
        <w:rPr>
          <w:rFonts w:cs="Times New Roman"/>
        </w:rPr>
        <w:t>toggle showing hypercube analysis clusters and data without hypercube analysis functions</w:t>
      </w:r>
      <w:r w:rsidRPr="00D42BE0">
        <w:rPr>
          <w:rFonts w:cs="Times New Roman"/>
        </w:rPr>
        <w:t xml:space="preserve">, </w:t>
      </w:r>
    </w:p>
    <w:p w14:paraId="7CAD4FC3" w14:textId="058FDC49" w:rsidR="003935C7" w:rsidRPr="00967A55" w:rsidRDefault="00AF24F9" w:rsidP="00BF64FF">
      <w:pPr>
        <w:ind w:firstLine="720"/>
        <w:rPr>
          <w:rFonts w:cs="Times New Roman"/>
        </w:rPr>
      </w:pPr>
      <w:r w:rsidRPr="00967A55">
        <w:rPr>
          <w:rFonts w:cs="Times New Roman"/>
        </w:rPr>
        <w:t xml:space="preserve">In the case the, user wants to </w:t>
      </w:r>
      <w:proofErr w:type="gramStart"/>
      <w:r w:rsidR="003935C7" w:rsidRPr="00967A55">
        <w:rPr>
          <w:rFonts w:cs="Times New Roman"/>
        </w:rPr>
        <w:t>revert back</w:t>
      </w:r>
      <w:proofErr w:type="gramEnd"/>
      <w:r w:rsidR="003935C7" w:rsidRPr="00967A55">
        <w:rPr>
          <w:rFonts w:cs="Times New Roman"/>
        </w:rPr>
        <w:t xml:space="preserve"> to </w:t>
      </w:r>
      <w:r w:rsidR="0074232E">
        <w:rPr>
          <w:rFonts w:cs="Times New Roman"/>
        </w:rPr>
        <w:t>analyzing the</w:t>
      </w:r>
      <w:r w:rsidR="003935C7" w:rsidRPr="00967A55">
        <w:rPr>
          <w:rFonts w:cs="Times New Roman"/>
        </w:rPr>
        <w:t xml:space="preserve"> data without hypercube analysis functions, they may do so by clicking on the star button (toggles on/off). This button toggles between graphing the data with hypercubes and without hypercubes</w:t>
      </w:r>
      <w:r w:rsidR="00312EA7">
        <w:rPr>
          <w:rFonts w:cs="Times New Roman"/>
        </w:rPr>
        <w:t xml:space="preserve"> </w:t>
      </w:r>
      <w:r w:rsidR="00651605">
        <w:rPr>
          <w:rFonts w:cs="Times New Roman"/>
        </w:rPr>
        <w:t>t</w:t>
      </w:r>
      <w:r w:rsidR="00312EA7">
        <w:rPr>
          <w:rFonts w:cs="Times New Roman"/>
        </w:rPr>
        <w:t>he function may also be performed by pressing “CTRL+ALT+C”.</w:t>
      </w:r>
    </w:p>
    <w:p w14:paraId="7471005D" w14:textId="58EC212E" w:rsidR="00AF24F9" w:rsidRPr="00D42BE0" w:rsidRDefault="00780E33" w:rsidP="003935C7">
      <w:pPr>
        <w:pStyle w:val="Heading3"/>
        <w:rPr>
          <w:rFonts w:ascii="Times New Roman" w:hAnsi="Times New Roman" w:cs="Times New Roman"/>
          <w:sz w:val="28"/>
        </w:rPr>
      </w:pPr>
      <w:bookmarkStart w:id="10" w:name="_Toc508016430"/>
      <w:r>
        <w:rPr>
          <w:rFonts w:ascii="Times New Roman" w:hAnsi="Times New Roman" w:cs="Times New Roman"/>
          <w:sz w:val="28"/>
        </w:rPr>
        <w:t>Specifying Coordinate Relation</w:t>
      </w:r>
      <w:r w:rsidR="003935C7" w:rsidRPr="00D42BE0">
        <w:rPr>
          <w:rFonts w:ascii="Times New Roman" w:hAnsi="Times New Roman" w:cs="Times New Roman"/>
          <w:sz w:val="28"/>
        </w:rPr>
        <w:t xml:space="preserve"> Functions</w:t>
      </w:r>
      <w:bookmarkEnd w:id="10"/>
    </w:p>
    <w:p w14:paraId="2030D386" w14:textId="57A1E059" w:rsidR="003935C7" w:rsidRPr="00967A55" w:rsidRDefault="003935C7" w:rsidP="003935C7">
      <w:pPr>
        <w:rPr>
          <w:rFonts w:cs="Times New Roman"/>
        </w:rPr>
      </w:pPr>
      <w:r w:rsidRPr="00967A55">
        <w:rPr>
          <w:rFonts w:cs="Times New Roman"/>
        </w:rPr>
        <w:tab/>
      </w:r>
      <w:r w:rsidR="00C13295" w:rsidRPr="00967A55">
        <w:rPr>
          <w:rFonts w:cs="Times New Roman"/>
        </w:rPr>
        <w:t xml:space="preserve">Leveling analysis entails projecting all dimensions shifted in respect to either </w:t>
      </w:r>
      <w:r w:rsidR="00B276E7">
        <w:rPr>
          <w:rFonts w:cs="Times New Roman"/>
        </w:rPr>
        <w:t>the</w:t>
      </w:r>
      <w:r w:rsidR="00B276E7" w:rsidRPr="00967A55">
        <w:rPr>
          <w:rFonts w:cs="Times New Roman"/>
        </w:rPr>
        <w:t xml:space="preserve"> </w:t>
      </w:r>
      <w:r w:rsidR="00C13295" w:rsidRPr="00967A55">
        <w:rPr>
          <w:rFonts w:cs="Times New Roman"/>
        </w:rPr>
        <w:t xml:space="preserve">mean of a class or </w:t>
      </w:r>
      <w:r w:rsidR="00B276E7">
        <w:rPr>
          <w:rFonts w:cs="Times New Roman"/>
        </w:rPr>
        <w:t>the</w:t>
      </w:r>
      <w:r w:rsidR="00B276E7" w:rsidRPr="00967A55">
        <w:rPr>
          <w:rFonts w:cs="Times New Roman"/>
        </w:rPr>
        <w:t xml:space="preserve"> </w:t>
      </w:r>
      <w:r w:rsidR="00C13295" w:rsidRPr="00967A55">
        <w:rPr>
          <w:rFonts w:cs="Times New Roman"/>
        </w:rPr>
        <w:t xml:space="preserve">median of a class, so that coordinate’s values are presented in a straight horizontal line </w:t>
      </w:r>
      <w:r w:rsidR="00B276E7">
        <w:rPr>
          <w:rFonts w:cs="Times New Roman"/>
        </w:rPr>
        <w:t>across</w:t>
      </w:r>
      <w:r w:rsidR="00B276E7" w:rsidRPr="00967A55">
        <w:rPr>
          <w:rFonts w:cs="Times New Roman"/>
        </w:rPr>
        <w:t xml:space="preserve"> </w:t>
      </w:r>
      <w:r w:rsidR="00C13295" w:rsidRPr="00967A55">
        <w:rPr>
          <w:rFonts w:cs="Times New Roman"/>
        </w:rPr>
        <w:t xml:space="preserve">the middle of the screen. </w:t>
      </w:r>
      <w:r w:rsidR="00B276E7">
        <w:rPr>
          <w:rFonts w:cs="Times New Roman"/>
        </w:rPr>
        <w:t>The</w:t>
      </w:r>
      <w:r w:rsidR="00B276E7" w:rsidRPr="00967A55">
        <w:rPr>
          <w:rFonts w:cs="Times New Roman"/>
        </w:rPr>
        <w:t xml:space="preserve"> </w:t>
      </w:r>
      <w:r w:rsidR="00C13295" w:rsidRPr="00967A55">
        <w:rPr>
          <w:rFonts w:cs="Times New Roman"/>
        </w:rPr>
        <w:t xml:space="preserve">mean of a class is defined as an n-dimensional coordinate where each dimension value is generated through the average of every dimension of every coordinate within that class. </w:t>
      </w:r>
      <w:r w:rsidR="00B276E7">
        <w:rPr>
          <w:rFonts w:cs="Times New Roman"/>
        </w:rPr>
        <w:t>The</w:t>
      </w:r>
      <w:r w:rsidR="00B276E7" w:rsidRPr="00967A55">
        <w:rPr>
          <w:rFonts w:cs="Times New Roman"/>
        </w:rPr>
        <w:t xml:space="preserve"> </w:t>
      </w:r>
      <w:r w:rsidR="00C13295" w:rsidRPr="00967A55">
        <w:rPr>
          <w:rFonts w:cs="Times New Roman"/>
        </w:rPr>
        <w:t>median of a class is defined as an already existing n-dimensional coordinate that has the closest resembling dimensional values to the mean of the respective class.</w:t>
      </w:r>
    </w:p>
    <w:p w14:paraId="18FB5807"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B79BED1" wp14:editId="689A39C8">
            <wp:extent cx="72390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900" cy="476250"/>
                    </a:xfrm>
                    <a:prstGeom prst="rect">
                      <a:avLst/>
                    </a:prstGeom>
                  </pic:spPr>
                </pic:pic>
              </a:graphicData>
            </a:graphic>
          </wp:inline>
        </w:drawing>
      </w:r>
    </w:p>
    <w:p w14:paraId="079A8A57" w14:textId="5D9AC0B9" w:rsidR="00983E37" w:rsidRPr="00D42BE0" w:rsidRDefault="00C13295" w:rsidP="00967A55">
      <w:pPr>
        <w:pStyle w:val="Caption"/>
        <w:jc w:val="center"/>
        <w:rPr>
          <w:rFonts w:cs="Times New Roman"/>
        </w:rPr>
      </w:pPr>
      <w:r w:rsidRPr="00D42BE0">
        <w:rPr>
          <w:rFonts w:cs="Times New Roman"/>
        </w:rPr>
        <w:t xml:space="preserve">Figure </w:t>
      </w:r>
      <w:r w:rsidR="0049320F">
        <w:rPr>
          <w:rFonts w:cs="Times New Roman"/>
        </w:rPr>
        <w:t>13</w:t>
      </w:r>
      <w:r w:rsidRPr="00D42BE0">
        <w:rPr>
          <w:rFonts w:cs="Times New Roman"/>
        </w:rPr>
        <w:t xml:space="preserve"> Mean Leveling - Shift all dimensions in respect to mean of a </w:t>
      </w:r>
      <w:proofErr w:type="gramStart"/>
      <w:r w:rsidRPr="00D42BE0">
        <w:rPr>
          <w:rFonts w:cs="Times New Roman"/>
        </w:rPr>
        <w:t>particular class</w:t>
      </w:r>
      <w:proofErr w:type="gramEnd"/>
    </w:p>
    <w:p w14:paraId="4DEB1DE8" w14:textId="41439C49" w:rsidR="00983E37" w:rsidRPr="00967A55" w:rsidRDefault="00983E37" w:rsidP="00983E37">
      <w:pPr>
        <w:rPr>
          <w:rFonts w:cs="Times New Roman"/>
        </w:rPr>
      </w:pPr>
      <w:r w:rsidRPr="00967A55">
        <w:rPr>
          <w:rFonts w:cs="Times New Roman"/>
        </w:rPr>
        <w:tab/>
        <w:t xml:space="preserve">To perform </w:t>
      </w:r>
      <w:r w:rsidR="000B2AB5" w:rsidRPr="00967A55">
        <w:rPr>
          <w:rFonts w:cs="Times New Roman"/>
        </w:rPr>
        <w:t xml:space="preserve">a </w:t>
      </w:r>
      <w:r w:rsidR="000B2AB5">
        <w:rPr>
          <w:rFonts w:cs="Times New Roman"/>
        </w:rPr>
        <w:t>function</w:t>
      </w:r>
      <w:r w:rsidRPr="00967A55">
        <w:rPr>
          <w:rFonts w:cs="Times New Roman"/>
        </w:rPr>
        <w:t xml:space="preserve"> in respect to a </w:t>
      </w:r>
      <w:r w:rsidR="000B2AB5">
        <w:rPr>
          <w:rFonts w:cs="Times New Roman"/>
        </w:rPr>
        <w:t>coordinate</w:t>
      </w:r>
      <w:r w:rsidR="000B2AB5" w:rsidRPr="00967A55">
        <w:rPr>
          <w:rFonts w:cs="Times New Roman"/>
        </w:rPr>
        <w:t xml:space="preserve"> </w:t>
      </w:r>
      <w:r w:rsidRPr="00967A55">
        <w:rPr>
          <w:rFonts w:cs="Times New Roman"/>
        </w:rPr>
        <w:t xml:space="preserve">mean, click the button </w:t>
      </w:r>
      <w:r w:rsidR="00B276E7">
        <w:rPr>
          <w:rFonts w:cs="Times New Roman"/>
        </w:rPr>
        <w:t>labeled</w:t>
      </w:r>
      <w:r w:rsidR="00B276E7" w:rsidRPr="00967A55">
        <w:rPr>
          <w:rFonts w:cs="Times New Roman"/>
        </w:rPr>
        <w:t xml:space="preserve"> </w:t>
      </w:r>
      <w:r w:rsidRPr="00967A55">
        <w:rPr>
          <w:rFonts w:cs="Times New Roman"/>
        </w:rPr>
        <w:t>“Mean” on the left panel.</w:t>
      </w:r>
    </w:p>
    <w:p w14:paraId="19416738"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094FEE06" wp14:editId="5A6B0CCF">
            <wp:extent cx="7334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425" cy="457200"/>
                    </a:xfrm>
                    <a:prstGeom prst="rect">
                      <a:avLst/>
                    </a:prstGeom>
                  </pic:spPr>
                </pic:pic>
              </a:graphicData>
            </a:graphic>
          </wp:inline>
        </w:drawing>
      </w:r>
    </w:p>
    <w:p w14:paraId="0F921D77" w14:textId="321B2F7D" w:rsidR="00C13295" w:rsidRPr="00D42BE0" w:rsidRDefault="00C13295" w:rsidP="00967A55">
      <w:pPr>
        <w:pStyle w:val="Caption"/>
        <w:jc w:val="center"/>
        <w:rPr>
          <w:rFonts w:cs="Times New Roman"/>
        </w:rPr>
      </w:pPr>
      <w:r w:rsidRPr="00D42BE0">
        <w:rPr>
          <w:rFonts w:cs="Times New Roman"/>
        </w:rPr>
        <w:t xml:space="preserve">Figure </w:t>
      </w:r>
      <w:r w:rsidR="0049320F">
        <w:rPr>
          <w:rFonts w:cs="Times New Roman"/>
        </w:rPr>
        <w:t>14</w:t>
      </w:r>
      <w:r w:rsidRPr="00D42BE0">
        <w:rPr>
          <w:rFonts w:cs="Times New Roman"/>
        </w:rPr>
        <w:t xml:space="preserve"> Median Leveling - Shift all dimensions in respect to the median of a </w:t>
      </w:r>
      <w:proofErr w:type="gramStart"/>
      <w:r w:rsidRPr="00D42BE0">
        <w:rPr>
          <w:rFonts w:cs="Times New Roman"/>
        </w:rPr>
        <w:t>particular class</w:t>
      </w:r>
      <w:proofErr w:type="gramEnd"/>
    </w:p>
    <w:p w14:paraId="0FC10E44" w14:textId="142C84CA" w:rsidR="00983E37" w:rsidRPr="00967A55" w:rsidRDefault="00983E37" w:rsidP="00983E37">
      <w:pPr>
        <w:rPr>
          <w:rFonts w:cs="Times New Roman"/>
        </w:rPr>
      </w:pPr>
      <w:r w:rsidRPr="00967A55">
        <w:rPr>
          <w:rFonts w:cs="Times New Roman"/>
        </w:rPr>
        <w:tab/>
        <w:t xml:space="preserve">To perform </w:t>
      </w:r>
      <w:r w:rsidR="000B2AB5" w:rsidRPr="00967A55">
        <w:rPr>
          <w:rFonts w:cs="Times New Roman"/>
        </w:rPr>
        <w:t xml:space="preserve">a </w:t>
      </w:r>
      <w:r w:rsidR="000B2AB5">
        <w:rPr>
          <w:rFonts w:cs="Times New Roman"/>
        </w:rPr>
        <w:t>function</w:t>
      </w:r>
      <w:r w:rsidR="000B2AB5" w:rsidRPr="00967A55">
        <w:rPr>
          <w:rFonts w:cs="Times New Roman"/>
        </w:rPr>
        <w:t xml:space="preserve"> </w:t>
      </w:r>
      <w:r w:rsidRPr="00967A55">
        <w:rPr>
          <w:rFonts w:cs="Times New Roman"/>
        </w:rPr>
        <w:t xml:space="preserve">in respect to a </w:t>
      </w:r>
      <w:r w:rsidR="000B2AB5">
        <w:rPr>
          <w:rFonts w:cs="Times New Roman"/>
        </w:rPr>
        <w:t>coordinate</w:t>
      </w:r>
      <w:r w:rsidRPr="00967A55">
        <w:rPr>
          <w:rFonts w:cs="Times New Roman"/>
        </w:rPr>
        <w:t xml:space="preserve"> median, click the button</w:t>
      </w:r>
      <w:r w:rsidR="00B276E7">
        <w:rPr>
          <w:rFonts w:cs="Times New Roman"/>
        </w:rPr>
        <w:t xml:space="preserve"> labeled</w:t>
      </w:r>
      <w:r w:rsidRPr="00967A55">
        <w:rPr>
          <w:rFonts w:cs="Times New Roman"/>
        </w:rPr>
        <w:t xml:space="preserve"> “Median” on the left panel.</w:t>
      </w:r>
    </w:p>
    <w:p w14:paraId="3CD22759" w14:textId="77777777" w:rsidR="00C13295" w:rsidRPr="00D42BE0" w:rsidRDefault="00C13295" w:rsidP="00967A55">
      <w:pPr>
        <w:keepNext/>
        <w:jc w:val="center"/>
        <w:rPr>
          <w:rFonts w:cs="Times New Roman"/>
        </w:rPr>
      </w:pPr>
      <w:r w:rsidRPr="00D42BE0">
        <w:rPr>
          <w:rFonts w:cs="Times New Roman"/>
          <w:noProof/>
        </w:rPr>
        <w:drawing>
          <wp:inline distT="0" distB="0" distL="0" distR="0" wp14:anchorId="5E8DE77C" wp14:editId="04F667E7">
            <wp:extent cx="7143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375" cy="457200"/>
                    </a:xfrm>
                    <a:prstGeom prst="rect">
                      <a:avLst/>
                    </a:prstGeom>
                  </pic:spPr>
                </pic:pic>
              </a:graphicData>
            </a:graphic>
          </wp:inline>
        </w:drawing>
      </w:r>
    </w:p>
    <w:p w14:paraId="08A3E22E" w14:textId="05DCE978" w:rsidR="00C13295" w:rsidRPr="00D42BE0" w:rsidRDefault="00C13295" w:rsidP="00967A55">
      <w:pPr>
        <w:pStyle w:val="Caption"/>
        <w:jc w:val="center"/>
        <w:rPr>
          <w:rFonts w:cs="Times New Roman"/>
        </w:rPr>
      </w:pPr>
      <w:r w:rsidRPr="00D42BE0">
        <w:rPr>
          <w:rFonts w:cs="Times New Roman"/>
        </w:rPr>
        <w:t xml:space="preserve">Figure </w:t>
      </w:r>
      <w:r w:rsidR="0049320F">
        <w:rPr>
          <w:rFonts w:cs="Times New Roman"/>
        </w:rPr>
        <w:t>15</w:t>
      </w:r>
      <w:r w:rsidRPr="00D42BE0">
        <w:rPr>
          <w:rFonts w:cs="Times New Roman"/>
        </w:rPr>
        <w:t xml:space="preserve"> Reset Leveling - Revert all graphed dimensions back to original positions before mean or medial leveling</w:t>
      </w:r>
    </w:p>
    <w:p w14:paraId="0B03C117" w14:textId="500ACBE1" w:rsidR="00983E37" w:rsidRPr="00967A55" w:rsidRDefault="00983E37" w:rsidP="00983E37">
      <w:pPr>
        <w:rPr>
          <w:rFonts w:cs="Times New Roman"/>
        </w:rPr>
      </w:pPr>
      <w:r w:rsidRPr="00967A55">
        <w:rPr>
          <w:rFonts w:cs="Times New Roman"/>
        </w:rPr>
        <w:tab/>
        <w:t xml:space="preserve">To revert any changes performed by either leveling functions mentioned, click the button </w:t>
      </w:r>
      <w:r w:rsidR="00B276E7">
        <w:rPr>
          <w:rFonts w:cs="Times New Roman"/>
        </w:rPr>
        <w:t>labeled</w:t>
      </w:r>
      <w:r w:rsidR="00B276E7" w:rsidRPr="00967A55">
        <w:rPr>
          <w:rFonts w:cs="Times New Roman"/>
        </w:rPr>
        <w:t xml:space="preserve"> </w:t>
      </w:r>
      <w:r w:rsidRPr="00967A55">
        <w:rPr>
          <w:rFonts w:cs="Times New Roman"/>
        </w:rPr>
        <w:t>“Reset” to undo the mean and median leveling functions.</w:t>
      </w:r>
    </w:p>
    <w:p w14:paraId="57136C55" w14:textId="1711D1F6" w:rsidR="00C13295" w:rsidRPr="00D42BE0" w:rsidRDefault="00844D42" w:rsidP="00F014F5">
      <w:pPr>
        <w:pStyle w:val="Heading2"/>
        <w:rPr>
          <w:rFonts w:ascii="Times New Roman" w:hAnsi="Times New Roman" w:cs="Times New Roman"/>
          <w:sz w:val="32"/>
        </w:rPr>
      </w:pPr>
      <w:bookmarkStart w:id="11" w:name="_Toc508016431"/>
      <w:r w:rsidRPr="00D42BE0">
        <w:rPr>
          <w:rFonts w:ascii="Times New Roman" w:hAnsi="Times New Roman" w:cs="Times New Roman"/>
          <w:sz w:val="32"/>
        </w:rPr>
        <w:t>Accessibility</w:t>
      </w:r>
      <w:r w:rsidR="00F014F5" w:rsidRPr="00D42BE0">
        <w:rPr>
          <w:rFonts w:ascii="Times New Roman" w:hAnsi="Times New Roman" w:cs="Times New Roman"/>
          <w:sz w:val="32"/>
        </w:rPr>
        <w:t xml:space="preserve"> Functions</w:t>
      </w:r>
      <w:bookmarkEnd w:id="11"/>
    </w:p>
    <w:p w14:paraId="74404EDB" w14:textId="56E17F8A" w:rsidR="00F014F5" w:rsidRPr="00967A55" w:rsidRDefault="00F014F5" w:rsidP="00F014F5">
      <w:pPr>
        <w:rPr>
          <w:rFonts w:cs="Times New Roman"/>
        </w:rPr>
      </w:pPr>
      <w:r w:rsidRPr="00967A55">
        <w:rPr>
          <w:rFonts w:cs="Times New Roman"/>
        </w:rPr>
        <w:tab/>
        <w:t>The main window also includes several functions</w:t>
      </w:r>
      <w:r w:rsidR="00B276E7">
        <w:rPr>
          <w:rFonts w:cs="Times New Roman"/>
        </w:rPr>
        <w:t xml:space="preserve"> that </w:t>
      </w:r>
      <w:r w:rsidRPr="00967A55">
        <w:rPr>
          <w:rFonts w:cs="Times New Roman"/>
        </w:rPr>
        <w:t xml:space="preserve">enhance accessibility of the software. </w:t>
      </w:r>
      <w:r w:rsidR="00B276E7">
        <w:rPr>
          <w:rFonts w:cs="Times New Roman"/>
        </w:rPr>
        <w:t>Colors of datasets can be altered on an individual basis, as well as being changed along with their entire associated class. Additionally, the background color of the graphing window can be altered to the user’s preference.</w:t>
      </w:r>
    </w:p>
    <w:p w14:paraId="46DDF046" w14:textId="77777777" w:rsidR="00D42BE0" w:rsidRDefault="00D42BE0" w:rsidP="00967A55">
      <w:pPr>
        <w:keepNext/>
        <w:jc w:val="center"/>
      </w:pPr>
      <w:r>
        <w:rPr>
          <w:noProof/>
        </w:rPr>
        <w:drawing>
          <wp:inline distT="0" distB="0" distL="0" distR="0" wp14:anchorId="7A035C5D" wp14:editId="6DFB5AB6">
            <wp:extent cx="74295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2950" cy="514350"/>
                    </a:xfrm>
                    <a:prstGeom prst="rect">
                      <a:avLst/>
                    </a:prstGeom>
                  </pic:spPr>
                </pic:pic>
              </a:graphicData>
            </a:graphic>
          </wp:inline>
        </w:drawing>
      </w:r>
    </w:p>
    <w:p w14:paraId="4503CD51" w14:textId="5B608FAE" w:rsidR="00D42BE0" w:rsidRDefault="00D42BE0" w:rsidP="00D42BE0">
      <w:pPr>
        <w:pStyle w:val="Caption"/>
      </w:pPr>
      <w:r>
        <w:t xml:space="preserve">Figure </w:t>
      </w:r>
      <w:r w:rsidR="0049320F">
        <w:t>15</w:t>
      </w:r>
      <w:r>
        <w:t xml:space="preserve"> Graphing Window Color - Default to grey, click button to change to any desired preset color to change background of the graphing window</w:t>
      </w:r>
    </w:p>
    <w:p w14:paraId="1CE20A4D" w14:textId="31FA2A3E" w:rsidR="003956DF" w:rsidRPr="00967A55" w:rsidRDefault="00D42BE0" w:rsidP="00D42BE0">
      <w:pPr>
        <w:rPr>
          <w:rFonts w:cs="Times New Roman"/>
        </w:rPr>
      </w:pPr>
      <w:r w:rsidRPr="00967A55">
        <w:rPr>
          <w:rFonts w:cs="Times New Roman"/>
        </w:rPr>
        <w:tab/>
        <w:t xml:space="preserve">The background of the </w:t>
      </w:r>
      <w:r w:rsidR="003956DF" w:rsidRPr="00967A55">
        <w:rPr>
          <w:rFonts w:cs="Times New Roman"/>
        </w:rPr>
        <w:t>graphing window will</w:t>
      </w:r>
      <w:r w:rsidR="009E15D5">
        <w:rPr>
          <w:rFonts w:cs="Times New Roman"/>
        </w:rPr>
        <w:t xml:space="preserve"> </w:t>
      </w:r>
      <w:r w:rsidR="003956DF" w:rsidRPr="00967A55">
        <w:rPr>
          <w:rFonts w:cs="Times New Roman"/>
        </w:rPr>
        <w:t>be grey upon startup of the software</w:t>
      </w:r>
      <w:r w:rsidR="00B276E7">
        <w:rPr>
          <w:rFonts w:cs="Times New Roman"/>
        </w:rPr>
        <w:t>;</w:t>
      </w:r>
      <w:r w:rsidR="00B276E7" w:rsidRPr="00967A55">
        <w:rPr>
          <w:rFonts w:cs="Times New Roman"/>
        </w:rPr>
        <w:t xml:space="preserve"> </w:t>
      </w:r>
      <w:r w:rsidR="003956DF" w:rsidRPr="00967A55">
        <w:rPr>
          <w:rFonts w:cs="Times New Roman"/>
        </w:rPr>
        <w:t xml:space="preserve">if the user desires a different background color, they may choose among a variety of preset colors that can be accessed by pressing the </w:t>
      </w:r>
      <w:r w:rsidR="00775B79" w:rsidRPr="00967A55">
        <w:rPr>
          <w:rFonts w:cs="Times New Roman"/>
        </w:rPr>
        <w:t>bottom-most</w:t>
      </w:r>
      <w:r w:rsidR="003956DF" w:rsidRPr="00967A55">
        <w:rPr>
          <w:rFonts w:cs="Times New Roman"/>
        </w:rPr>
        <w:t xml:space="preserve"> button on the left panel</w:t>
      </w:r>
      <w:r w:rsidR="00B276E7">
        <w:rPr>
          <w:rFonts w:cs="Times New Roman"/>
        </w:rPr>
        <w:t>.</w:t>
      </w:r>
    </w:p>
    <w:p w14:paraId="568BB979" w14:textId="77777777" w:rsidR="003956DF" w:rsidRDefault="003956DF" w:rsidP="00967A55">
      <w:pPr>
        <w:keepNext/>
        <w:jc w:val="center"/>
      </w:pPr>
      <w:r>
        <w:rPr>
          <w:noProof/>
        </w:rPr>
        <w:drawing>
          <wp:inline distT="0" distB="0" distL="0" distR="0" wp14:anchorId="611B953A" wp14:editId="7A38B738">
            <wp:extent cx="14859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900" cy="2124075"/>
                    </a:xfrm>
                    <a:prstGeom prst="rect">
                      <a:avLst/>
                    </a:prstGeom>
                  </pic:spPr>
                </pic:pic>
              </a:graphicData>
            </a:graphic>
          </wp:inline>
        </w:drawing>
      </w:r>
    </w:p>
    <w:p w14:paraId="4957488C" w14:textId="21378467" w:rsidR="003956DF" w:rsidRDefault="003956DF" w:rsidP="00967A55">
      <w:pPr>
        <w:pStyle w:val="Caption"/>
        <w:jc w:val="center"/>
      </w:pPr>
      <w:r>
        <w:t xml:space="preserve">Figure </w:t>
      </w:r>
      <w:r w:rsidR="0049320F">
        <w:t>16</w:t>
      </w:r>
      <w:r>
        <w:t xml:space="preserve"> Class Color Assignment - Change class graphing colors</w:t>
      </w:r>
    </w:p>
    <w:p w14:paraId="3B9A79B2" w14:textId="5390A29F" w:rsidR="003956DF" w:rsidRPr="00967A55" w:rsidRDefault="003956DF" w:rsidP="003956DF">
      <w:pPr>
        <w:rPr>
          <w:rFonts w:cs="Times New Roman"/>
        </w:rPr>
      </w:pPr>
      <w:r w:rsidRPr="00967A55">
        <w:rPr>
          <w:rFonts w:cs="Times New Roman"/>
        </w:rPr>
        <w:tab/>
        <w:t xml:space="preserve">Colors of each class can be changed through the </w:t>
      </w:r>
      <w:r w:rsidR="00967A55" w:rsidRPr="00967A55">
        <w:rPr>
          <w:rFonts w:cs="Times New Roman"/>
        </w:rPr>
        <w:t xml:space="preserve">provided color </w:t>
      </w:r>
      <w:r w:rsidR="00B276E7">
        <w:rPr>
          <w:rFonts w:cs="Times New Roman"/>
        </w:rPr>
        <w:t>palette</w:t>
      </w:r>
      <w:r w:rsidR="00B276E7" w:rsidRPr="00967A55">
        <w:rPr>
          <w:rFonts w:cs="Times New Roman"/>
        </w:rPr>
        <w:t xml:space="preserve"> </w:t>
      </w:r>
      <w:r w:rsidR="00967A55" w:rsidRPr="00967A55">
        <w:rPr>
          <w:rFonts w:cs="Times New Roman"/>
        </w:rPr>
        <w:t xml:space="preserve">on the right panel. To perform color changes, choose the desired class by clicking on the drop-down menu just above the color spectrum palette, then choose the desired color and shade </w:t>
      </w:r>
      <w:r w:rsidR="00B276E7">
        <w:rPr>
          <w:rFonts w:cs="Times New Roman"/>
        </w:rPr>
        <w:t>via the color palette</w:t>
      </w:r>
      <w:r w:rsidR="00967A55" w:rsidRPr="00967A55">
        <w:rPr>
          <w:rFonts w:cs="Times New Roman"/>
        </w:rPr>
        <w:t>. Each class and their respective color will be presented on the legend provided at the top of the right panel.</w:t>
      </w:r>
    </w:p>
    <w:p w14:paraId="25F7C3B0" w14:textId="77777777" w:rsidR="00967A55" w:rsidRDefault="00967A55" w:rsidP="00967A55">
      <w:pPr>
        <w:keepNext/>
        <w:jc w:val="center"/>
      </w:pPr>
      <w:r>
        <w:rPr>
          <w:noProof/>
        </w:rPr>
        <w:drawing>
          <wp:inline distT="0" distB="0" distL="0" distR="0" wp14:anchorId="79122A38" wp14:editId="48EA9922">
            <wp:extent cx="145732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325" cy="1781175"/>
                    </a:xfrm>
                    <a:prstGeom prst="rect">
                      <a:avLst/>
                    </a:prstGeom>
                  </pic:spPr>
                </pic:pic>
              </a:graphicData>
            </a:graphic>
          </wp:inline>
        </w:drawing>
      </w:r>
    </w:p>
    <w:p w14:paraId="65541E70" w14:textId="041C6218" w:rsidR="00D42BE0" w:rsidRPr="00D42BE0" w:rsidRDefault="00967A55" w:rsidP="00967A55">
      <w:pPr>
        <w:pStyle w:val="Caption"/>
        <w:jc w:val="center"/>
      </w:pPr>
      <w:r>
        <w:t xml:space="preserve">Figure </w:t>
      </w:r>
      <w:r w:rsidR="0049320F">
        <w:t>17</w:t>
      </w:r>
      <w:r>
        <w:t xml:space="preserve"> Legend - Provides name of class and assigned color</w:t>
      </w:r>
    </w:p>
    <w:p w14:paraId="09BA356E" w14:textId="1FB2FABA" w:rsidR="00B42736" w:rsidRPr="00844D42" w:rsidRDefault="00B42736" w:rsidP="00B42736">
      <w:pPr>
        <w:pStyle w:val="Heading1"/>
        <w:rPr>
          <w:rFonts w:ascii="Times New Roman" w:hAnsi="Times New Roman" w:cs="Times New Roman"/>
          <w:sz w:val="40"/>
        </w:rPr>
      </w:pPr>
      <w:bookmarkStart w:id="12" w:name="_Toc508016432"/>
      <w:r w:rsidRPr="00844D42">
        <w:rPr>
          <w:rFonts w:ascii="Times New Roman" w:hAnsi="Times New Roman" w:cs="Times New Roman"/>
          <w:sz w:val="40"/>
        </w:rPr>
        <w:t xml:space="preserve">Secondary </w:t>
      </w:r>
      <w:r w:rsidR="004D7317" w:rsidRPr="00844D42">
        <w:rPr>
          <w:rFonts w:ascii="Times New Roman" w:hAnsi="Times New Roman" w:cs="Times New Roman"/>
          <w:sz w:val="40"/>
        </w:rPr>
        <w:t xml:space="preserve">Properties </w:t>
      </w:r>
      <w:r w:rsidRPr="00844D42">
        <w:rPr>
          <w:rFonts w:ascii="Times New Roman" w:hAnsi="Times New Roman" w:cs="Times New Roman"/>
          <w:sz w:val="40"/>
        </w:rPr>
        <w:t>Window</w:t>
      </w:r>
      <w:r w:rsidR="004514EA">
        <w:rPr>
          <w:rFonts w:ascii="Times New Roman" w:hAnsi="Times New Roman" w:cs="Times New Roman"/>
          <w:sz w:val="40"/>
        </w:rPr>
        <w:t xml:space="preserve"> – Tools Panel</w:t>
      </w:r>
      <w:bookmarkEnd w:id="12"/>
    </w:p>
    <w:p w14:paraId="0C85943E" w14:textId="796AF4E1" w:rsidR="00A533A5" w:rsidRDefault="00A533A5" w:rsidP="00A533A5">
      <w:pPr>
        <w:ind w:firstLine="720"/>
        <w:rPr>
          <w:rFonts w:cs="Times New Roman"/>
        </w:rPr>
      </w:pPr>
      <w:r w:rsidRPr="00967A55">
        <w:rPr>
          <w:rFonts w:cs="Times New Roman"/>
        </w:rPr>
        <w:t xml:space="preserve">There are three levels </w:t>
      </w:r>
      <w:r w:rsidR="00E16347">
        <w:rPr>
          <w:rFonts w:cs="Times New Roman"/>
        </w:rPr>
        <w:t>at which the</w:t>
      </w:r>
      <w:r w:rsidR="00E16347" w:rsidRPr="00967A55">
        <w:rPr>
          <w:rFonts w:cs="Times New Roman"/>
        </w:rPr>
        <w:t xml:space="preserve"> </w:t>
      </w:r>
      <w:r w:rsidRPr="00967A55">
        <w:rPr>
          <w:rFonts w:cs="Times New Roman"/>
        </w:rPr>
        <w:t>user can manipulate</w:t>
      </w:r>
      <w:r w:rsidR="003379F4">
        <w:rPr>
          <w:rFonts w:cs="Times New Roman"/>
        </w:rPr>
        <w:t xml:space="preserve"> data</w:t>
      </w:r>
      <w:r w:rsidRPr="00967A55">
        <w:rPr>
          <w:rFonts w:cs="Times New Roman"/>
        </w:rPr>
        <w:t xml:space="preserve">: classes, sets, and dimensions. A class may contain one or multiple sets and a set may contain one or multiple dimensions. In the case the user would like to see or manipulate properties of these levels, the user can do so with either the right panel of the main window, or the secondary </w:t>
      </w:r>
      <w:r w:rsidR="00D912A7" w:rsidRPr="00967A55">
        <w:rPr>
          <w:rFonts w:cs="Times New Roman"/>
        </w:rPr>
        <w:t>window.</w:t>
      </w:r>
      <w:r w:rsidRPr="00967A55">
        <w:rPr>
          <w:rFonts w:cs="Times New Roman"/>
        </w:rPr>
        <w:t xml:space="preserve"> </w:t>
      </w:r>
      <w:r w:rsidR="003379F4">
        <w:rPr>
          <w:rFonts w:cs="Times New Roman"/>
        </w:rPr>
        <w:t xml:space="preserve">While the user can access most commonly used functions and settings via the right panel, commands and functions not found in the right panel </w:t>
      </w:r>
      <w:r w:rsidR="00E16347">
        <w:rPr>
          <w:rFonts w:cs="Times New Roman"/>
        </w:rPr>
        <w:t xml:space="preserve">or secondary properties window </w:t>
      </w:r>
      <w:r w:rsidR="004514EA">
        <w:rPr>
          <w:rFonts w:cs="Times New Roman"/>
        </w:rPr>
        <w:t>will be in</w:t>
      </w:r>
      <w:r w:rsidR="003379F4">
        <w:rPr>
          <w:rFonts w:cs="Times New Roman"/>
        </w:rPr>
        <w:t xml:space="preserve"> the settings menu.</w:t>
      </w:r>
    </w:p>
    <w:p w14:paraId="5076B2B7" w14:textId="0FEE0923" w:rsidR="00F73BA0" w:rsidRDefault="00F73BA0" w:rsidP="00A533A5">
      <w:pPr>
        <w:ind w:firstLine="720"/>
        <w:rPr>
          <w:rFonts w:cs="Times New Roman"/>
        </w:rPr>
      </w:pPr>
    </w:p>
    <w:p w14:paraId="39E1394A" w14:textId="77777777" w:rsidR="00F73BA0" w:rsidRDefault="00F73BA0" w:rsidP="00A533A5">
      <w:pPr>
        <w:ind w:firstLine="720"/>
        <w:rPr>
          <w:rFonts w:cs="Times New Roman"/>
        </w:rPr>
      </w:pPr>
    </w:p>
    <w:p w14:paraId="58EFD9CB" w14:textId="657049B7" w:rsidR="00B42736" w:rsidRPr="00844D42" w:rsidRDefault="00F73BA0" w:rsidP="00F73BA0">
      <w:pPr>
        <w:pStyle w:val="Heading2"/>
        <w:rPr>
          <w:rFonts w:ascii="Times New Roman" w:hAnsi="Times New Roman" w:cs="Times New Roman"/>
          <w:sz w:val="32"/>
        </w:rPr>
      </w:pPr>
      <w:bookmarkStart w:id="13" w:name="_Toc508016433"/>
      <w:r w:rsidRPr="00844D42">
        <w:rPr>
          <w:rFonts w:ascii="Times New Roman" w:hAnsi="Times New Roman" w:cs="Times New Roman"/>
          <w:sz w:val="32"/>
        </w:rPr>
        <w:t>Class</w:t>
      </w:r>
      <w:r w:rsidR="005A3C5C" w:rsidRPr="00844D42">
        <w:rPr>
          <w:rFonts w:ascii="Times New Roman" w:hAnsi="Times New Roman" w:cs="Times New Roman"/>
          <w:sz w:val="32"/>
        </w:rPr>
        <w:t xml:space="preserve"> Tab</w:t>
      </w:r>
      <w:bookmarkEnd w:id="13"/>
    </w:p>
    <w:p w14:paraId="1C594D3E" w14:textId="77777777" w:rsidR="005A3C5C" w:rsidRDefault="005A3C5C" w:rsidP="005A3C5C">
      <w:pPr>
        <w:keepNext/>
        <w:jc w:val="center"/>
      </w:pPr>
      <w:r>
        <w:rPr>
          <w:noProof/>
        </w:rPr>
        <w:drawing>
          <wp:inline distT="0" distB="0" distL="0" distR="0" wp14:anchorId="1D0515E5" wp14:editId="20DBA9D3">
            <wp:extent cx="32004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FC8CF4B" w14:textId="17D37B1E" w:rsidR="005A3C5C" w:rsidRPr="005A3C5C" w:rsidRDefault="005A3C5C" w:rsidP="005A3C5C">
      <w:pPr>
        <w:pStyle w:val="Caption"/>
        <w:jc w:val="center"/>
      </w:pPr>
      <w:r>
        <w:t xml:space="preserve">Figure </w:t>
      </w:r>
      <w:r w:rsidR="0049320F">
        <w:t>18</w:t>
      </w:r>
      <w:r>
        <w:t xml:space="preserve"> Class tab </w:t>
      </w:r>
      <w:r w:rsidR="00D8573B">
        <w:t>manages</w:t>
      </w:r>
      <w:r w:rsidR="004514EA">
        <w:t xml:space="preserve"> the class’s</w:t>
      </w:r>
      <w:r w:rsidR="00D8573B">
        <w:t xml:space="preserve"> </w:t>
      </w:r>
      <w:r>
        <w:t>name and color fields</w:t>
      </w:r>
    </w:p>
    <w:p w14:paraId="3FAAA449" w14:textId="34535504" w:rsidR="00D8573B" w:rsidRPr="009477C9" w:rsidRDefault="00F73BA0" w:rsidP="00F73BA0">
      <w:pPr>
        <w:rPr>
          <w:rFonts w:cs="Times New Roman"/>
        </w:rPr>
      </w:pPr>
      <w:r w:rsidRPr="009477C9">
        <w:rPr>
          <w:rFonts w:cs="Times New Roman"/>
        </w:rPr>
        <w:tab/>
      </w:r>
      <w:r w:rsidR="003379F4">
        <w:rPr>
          <w:rFonts w:cs="Times New Roman"/>
        </w:rPr>
        <w:t xml:space="preserve">Within </w:t>
      </w:r>
      <w:proofErr w:type="spellStart"/>
      <w:r w:rsidR="003379F4">
        <w:rPr>
          <w:rFonts w:cs="Times New Roman"/>
        </w:rPr>
        <w:t>VisCanvas</w:t>
      </w:r>
      <w:proofErr w:type="spellEnd"/>
      <w:r w:rsidR="003379F4">
        <w:rPr>
          <w:rFonts w:cs="Times New Roman"/>
        </w:rPr>
        <w:t>, classes contain groups of multiple n dimensional coordinates.</w:t>
      </w:r>
      <w:r w:rsidRPr="009477C9">
        <w:rPr>
          <w:rFonts w:cs="Times New Roman"/>
        </w:rPr>
        <w:t xml:space="preserve"> While the ideal number of classes is no more than five, the software is capable of graphing more</w:t>
      </w:r>
      <w:r w:rsidR="003379F4">
        <w:rPr>
          <w:rFonts w:cs="Times New Roman"/>
        </w:rPr>
        <w:t xml:space="preserve">, limited only by the resultant density of dimension lines making for an unreadable file. </w:t>
      </w:r>
      <w:r w:rsidR="00A663C1" w:rsidRPr="009477C9">
        <w:rPr>
          <w:rFonts w:cs="Times New Roman"/>
        </w:rPr>
        <w:t>By default, each class is by default labeled as “Class I, Class 2, …</w:t>
      </w:r>
      <w:r w:rsidR="003379F4">
        <w:rPr>
          <w:rFonts w:cs="Times New Roman"/>
        </w:rPr>
        <w:t>,</w:t>
      </w:r>
      <w:r w:rsidR="00A663C1" w:rsidRPr="009477C9">
        <w:rPr>
          <w:rFonts w:cs="Times New Roman"/>
        </w:rPr>
        <w:t xml:space="preserve"> Class </w:t>
      </w:r>
      <w:r w:rsidR="003379F4">
        <w:rPr>
          <w:rFonts w:cs="Times New Roman"/>
        </w:rPr>
        <w:t>n</w:t>
      </w:r>
      <w:r w:rsidR="00A663C1" w:rsidRPr="009477C9">
        <w:rPr>
          <w:rFonts w:cs="Times New Roman"/>
        </w:rPr>
        <w:t>” respectively</w:t>
      </w:r>
      <w:r w:rsidR="001F3DB8" w:rsidRPr="009477C9">
        <w:rPr>
          <w:rFonts w:cs="Times New Roman"/>
        </w:rPr>
        <w:t>, where ‘</w:t>
      </w:r>
      <w:r w:rsidR="003379F4">
        <w:rPr>
          <w:rFonts w:cs="Times New Roman"/>
        </w:rPr>
        <w:t>n</w:t>
      </w:r>
      <w:r w:rsidR="003379F4" w:rsidRPr="009477C9">
        <w:rPr>
          <w:rFonts w:cs="Times New Roman"/>
        </w:rPr>
        <w:t xml:space="preserve">’ </w:t>
      </w:r>
      <w:r w:rsidR="001F3DB8" w:rsidRPr="009477C9">
        <w:rPr>
          <w:rFonts w:cs="Times New Roman"/>
        </w:rPr>
        <w:t>is the</w:t>
      </w:r>
      <w:r w:rsidR="003379F4">
        <w:rPr>
          <w:rFonts w:cs="Times New Roman"/>
        </w:rPr>
        <w:t xml:space="preserve"> total</w:t>
      </w:r>
      <w:r w:rsidR="001F3DB8" w:rsidRPr="009477C9">
        <w:rPr>
          <w:rFonts w:cs="Times New Roman"/>
        </w:rPr>
        <w:t xml:space="preserve"> number of classes</w:t>
      </w:r>
      <w:r w:rsidR="00A663C1" w:rsidRPr="009477C9">
        <w:rPr>
          <w:rFonts w:cs="Times New Roman"/>
        </w:rPr>
        <w:t>.</w:t>
      </w:r>
      <w:r w:rsidRPr="009477C9">
        <w:rPr>
          <w:rFonts w:cs="Times New Roman"/>
        </w:rPr>
        <w:t xml:space="preserve"> </w:t>
      </w:r>
      <w:r w:rsidR="003379F4">
        <w:rPr>
          <w:rFonts w:cs="Times New Roman"/>
        </w:rPr>
        <w:t xml:space="preserve"> The name and color of individual classes can be changed in the “class” tab of the settings menu. </w:t>
      </w:r>
      <w:r w:rsidR="008F1DF5" w:rsidRPr="009477C9">
        <w:rPr>
          <w:rFonts w:cs="Times New Roman"/>
        </w:rPr>
        <w:t xml:space="preserve">Changes affect the class currently selected in the “Name:” drop-down list. </w:t>
      </w:r>
      <w:r w:rsidR="00D8573B" w:rsidRPr="009477C9">
        <w:rPr>
          <w:rFonts w:cs="Times New Roman"/>
        </w:rPr>
        <w:t>W</w:t>
      </w:r>
      <w:r w:rsidR="005A3C5C" w:rsidRPr="009477C9">
        <w:rPr>
          <w:rFonts w:cs="Times New Roman"/>
        </w:rPr>
        <w:t>hen satisfied with field changes, press either “OK” or “Apply”</w:t>
      </w:r>
      <w:r w:rsidR="003379F4">
        <w:rPr>
          <w:rFonts w:cs="Times New Roman"/>
        </w:rPr>
        <w:t xml:space="preserve"> </w:t>
      </w:r>
      <w:r w:rsidR="00DB30C3">
        <w:t>for the changes to go into effect.</w:t>
      </w:r>
    </w:p>
    <w:p w14:paraId="18215F54" w14:textId="349EA8CB" w:rsidR="00D8573B" w:rsidRDefault="00D8573B" w:rsidP="00F73BA0">
      <w:r>
        <w:br w:type="page"/>
      </w:r>
    </w:p>
    <w:p w14:paraId="1F9A19E4" w14:textId="3090C6B8" w:rsidR="005A3C5C" w:rsidRPr="00844D42" w:rsidRDefault="00A663C1" w:rsidP="00D8573B">
      <w:pPr>
        <w:pStyle w:val="Heading2"/>
        <w:rPr>
          <w:rFonts w:ascii="Times New Roman" w:hAnsi="Times New Roman" w:cs="Times New Roman"/>
          <w:sz w:val="28"/>
        </w:rPr>
      </w:pPr>
      <w:bookmarkStart w:id="14" w:name="_Toc508016434"/>
      <w:r w:rsidRPr="00844D42">
        <w:rPr>
          <w:rFonts w:ascii="Times New Roman" w:hAnsi="Times New Roman" w:cs="Times New Roman"/>
          <w:sz w:val="32"/>
        </w:rPr>
        <w:t>Set Tab</w:t>
      </w:r>
      <w:bookmarkEnd w:id="14"/>
    </w:p>
    <w:p w14:paraId="1F744856" w14:textId="77777777" w:rsidR="00D8573B" w:rsidRDefault="001F3DB8" w:rsidP="00D8573B">
      <w:pPr>
        <w:keepNext/>
        <w:jc w:val="center"/>
      </w:pPr>
      <w:bookmarkStart w:id="15" w:name="_GoBack"/>
      <w:bookmarkEnd w:id="15"/>
      <w:r>
        <w:rPr>
          <w:noProof/>
        </w:rPr>
        <w:drawing>
          <wp:inline distT="0" distB="0" distL="0" distR="0" wp14:anchorId="6769FC24" wp14:editId="37B79E4E">
            <wp:extent cx="32004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7FB3B1EC" w14:textId="34306F23" w:rsidR="001F3DB8" w:rsidRPr="001F3DB8" w:rsidRDefault="00D8573B" w:rsidP="00D8573B">
      <w:pPr>
        <w:pStyle w:val="Caption"/>
        <w:jc w:val="center"/>
      </w:pPr>
      <w:r>
        <w:t xml:space="preserve">Figure </w:t>
      </w:r>
      <w:r w:rsidR="0049320F">
        <w:t>19</w:t>
      </w:r>
      <w:r>
        <w:t xml:space="preserve"> Set tab manages set</w:t>
      </w:r>
      <w:r w:rsidR="004514EA">
        <w:t>’s</w:t>
      </w:r>
      <w:r>
        <w:t xml:space="preserve"> name and class assignment</w:t>
      </w:r>
    </w:p>
    <w:p w14:paraId="1C17DC0A" w14:textId="47C0783E" w:rsidR="00D8573B" w:rsidRPr="009477C9" w:rsidRDefault="00A663C1">
      <w:pPr>
        <w:rPr>
          <w:rFonts w:cs="Times New Roman"/>
        </w:rPr>
      </w:pPr>
      <w:r w:rsidRPr="009477C9">
        <w:rPr>
          <w:rFonts w:cs="Times New Roman"/>
        </w:rPr>
        <w:tab/>
      </w:r>
      <w:r w:rsidR="003379F4">
        <w:rPr>
          <w:rFonts w:cs="Times New Roman"/>
        </w:rPr>
        <w:t>Groups of multiple n</w:t>
      </w:r>
      <w:r w:rsidRPr="009477C9">
        <w:rPr>
          <w:rFonts w:cs="Times New Roman"/>
        </w:rPr>
        <w:t xml:space="preserve">-dimensional coordinates are </w:t>
      </w:r>
      <w:r w:rsidR="00B76CE1">
        <w:rPr>
          <w:rFonts w:cs="Times New Roman"/>
        </w:rPr>
        <w:t>referred to as</w:t>
      </w:r>
      <w:r w:rsidR="00B76CE1" w:rsidRPr="009477C9">
        <w:rPr>
          <w:rFonts w:cs="Times New Roman"/>
        </w:rPr>
        <w:t xml:space="preserve"> </w:t>
      </w:r>
      <w:r w:rsidRPr="009477C9">
        <w:rPr>
          <w:rFonts w:cs="Times New Roman"/>
        </w:rPr>
        <w:t xml:space="preserve">“sets” </w:t>
      </w:r>
      <w:r w:rsidR="003379F4">
        <w:rPr>
          <w:rFonts w:cs="Times New Roman"/>
        </w:rPr>
        <w:t xml:space="preserve">within </w:t>
      </w:r>
      <w:proofErr w:type="spellStart"/>
      <w:r w:rsidR="003379F4">
        <w:rPr>
          <w:rFonts w:cs="Times New Roman"/>
        </w:rPr>
        <w:t>VisCanvas</w:t>
      </w:r>
      <w:proofErr w:type="spellEnd"/>
      <w:r w:rsidRPr="009477C9">
        <w:rPr>
          <w:rFonts w:cs="Times New Roman"/>
        </w:rPr>
        <w:t xml:space="preserve">. </w:t>
      </w:r>
      <w:r w:rsidR="001F3DB8" w:rsidRPr="009477C9">
        <w:rPr>
          <w:rFonts w:cs="Times New Roman"/>
        </w:rPr>
        <w:t xml:space="preserve">Sets can consist of </w:t>
      </w:r>
      <w:r w:rsidR="003379F4">
        <w:rPr>
          <w:rFonts w:cs="Times New Roman"/>
        </w:rPr>
        <w:t xml:space="preserve">data in </w:t>
      </w:r>
      <w:r w:rsidR="001F3DB8" w:rsidRPr="009477C9">
        <w:rPr>
          <w:rFonts w:cs="Times New Roman"/>
        </w:rPr>
        <w:t xml:space="preserve">as many dimensions as the user desires. </w:t>
      </w:r>
      <w:r w:rsidR="003379F4">
        <w:rPr>
          <w:rFonts w:cs="Times New Roman"/>
        </w:rPr>
        <w:t xml:space="preserve">Within the “Set” tab of the settings menu, set name </w:t>
      </w:r>
      <w:r w:rsidR="00B76CE1">
        <w:rPr>
          <w:rFonts w:cs="Times New Roman"/>
        </w:rPr>
        <w:t>and class assignment can be alt</w:t>
      </w:r>
      <w:r w:rsidR="003379F4">
        <w:rPr>
          <w:rFonts w:cs="Times New Roman"/>
        </w:rPr>
        <w:t xml:space="preserve">ered. </w:t>
      </w:r>
      <w:r w:rsidR="001F3DB8" w:rsidRPr="009477C9">
        <w:rPr>
          <w:rFonts w:cs="Times New Roman"/>
        </w:rPr>
        <w:t>Each set is by default labeled as “1,2,3, … n” respectively, where ‘</w:t>
      </w:r>
      <w:r w:rsidR="00B76CE1">
        <w:rPr>
          <w:rFonts w:cs="Times New Roman"/>
        </w:rPr>
        <w:t>n</w:t>
      </w:r>
      <w:r w:rsidR="00B76CE1" w:rsidRPr="009477C9">
        <w:rPr>
          <w:rFonts w:cs="Times New Roman"/>
        </w:rPr>
        <w:t xml:space="preserve">’ </w:t>
      </w:r>
      <w:r w:rsidR="001F3DB8" w:rsidRPr="009477C9">
        <w:rPr>
          <w:rFonts w:cs="Times New Roman"/>
        </w:rPr>
        <w:t>is the number of</w:t>
      </w:r>
      <w:r w:rsidR="008F1DF5" w:rsidRPr="009477C9">
        <w:rPr>
          <w:rFonts w:cs="Times New Roman"/>
        </w:rPr>
        <w:t xml:space="preserve"> sets</w:t>
      </w:r>
      <w:r w:rsidR="001F3DB8" w:rsidRPr="009477C9">
        <w:rPr>
          <w:rFonts w:cs="Times New Roman"/>
        </w:rPr>
        <w:t xml:space="preserve">. </w:t>
      </w:r>
      <w:r w:rsidR="00D8573B" w:rsidRPr="009477C9">
        <w:rPr>
          <w:rFonts w:cs="Times New Roman"/>
        </w:rPr>
        <w:t>Changes</w:t>
      </w:r>
      <w:r w:rsidR="00B76CE1">
        <w:rPr>
          <w:rFonts w:cs="Times New Roman"/>
        </w:rPr>
        <w:t xml:space="preserve"> made will</w:t>
      </w:r>
      <w:r w:rsidR="00D8573B" w:rsidRPr="009477C9">
        <w:rPr>
          <w:rFonts w:cs="Times New Roman"/>
        </w:rPr>
        <w:t xml:space="preserve"> affect</w:t>
      </w:r>
      <w:r w:rsidR="00B76CE1">
        <w:rPr>
          <w:rFonts w:cs="Times New Roman"/>
        </w:rPr>
        <w:t xml:space="preserve"> only</w:t>
      </w:r>
      <w:r w:rsidR="00D8573B" w:rsidRPr="009477C9">
        <w:rPr>
          <w:rFonts w:cs="Times New Roman"/>
        </w:rPr>
        <w:t xml:space="preserve"> the set that is currently </w:t>
      </w:r>
      <w:r w:rsidR="008F1DF5" w:rsidRPr="009477C9">
        <w:rPr>
          <w:rFonts w:cs="Times New Roman"/>
        </w:rPr>
        <w:t>selected</w:t>
      </w:r>
      <w:r w:rsidR="00D8573B" w:rsidRPr="009477C9">
        <w:rPr>
          <w:rFonts w:cs="Times New Roman"/>
        </w:rPr>
        <w:t xml:space="preserve"> in the “Name:” drop-down </w:t>
      </w:r>
      <w:r w:rsidR="00B76CE1">
        <w:rPr>
          <w:rFonts w:cs="Times New Roman"/>
        </w:rPr>
        <w:t>menu</w:t>
      </w:r>
      <w:r w:rsidR="00D8573B" w:rsidRPr="009477C9">
        <w:rPr>
          <w:rFonts w:cs="Times New Roman"/>
        </w:rPr>
        <w:t>. When satisfied with field changes, press either “OK” or “Apply”</w:t>
      </w:r>
      <w:r w:rsidR="00B76CE1">
        <w:rPr>
          <w:rFonts w:cs="Times New Roman"/>
        </w:rPr>
        <w:t xml:space="preserve"> </w:t>
      </w:r>
      <w:r w:rsidR="00DB30C3">
        <w:t>for the changes to go into effect.</w:t>
      </w:r>
      <w:r w:rsidR="00D8573B">
        <w:br w:type="page"/>
      </w:r>
    </w:p>
    <w:p w14:paraId="393AEAA7" w14:textId="6CB3087F" w:rsidR="00A663C1" w:rsidRPr="00844D42" w:rsidRDefault="00D8573B" w:rsidP="00D8573B">
      <w:pPr>
        <w:pStyle w:val="Heading2"/>
        <w:rPr>
          <w:rFonts w:ascii="Times New Roman" w:hAnsi="Times New Roman" w:cs="Times New Roman"/>
          <w:sz w:val="32"/>
        </w:rPr>
      </w:pPr>
      <w:bookmarkStart w:id="16" w:name="_Toc508016435"/>
      <w:r w:rsidRPr="00844D42">
        <w:rPr>
          <w:rFonts w:ascii="Times New Roman" w:hAnsi="Times New Roman" w:cs="Times New Roman"/>
          <w:sz w:val="32"/>
        </w:rPr>
        <w:t>Dimension Tab</w:t>
      </w:r>
      <w:bookmarkEnd w:id="16"/>
    </w:p>
    <w:p w14:paraId="7E8128B0" w14:textId="5A8D3889" w:rsidR="00D8573B" w:rsidRDefault="00BF64FF" w:rsidP="00D8573B">
      <w:pPr>
        <w:keepNext/>
        <w:jc w:val="center"/>
      </w:pPr>
      <w:r>
        <w:rPr>
          <w:noProof/>
        </w:rPr>
        <w:drawing>
          <wp:inline distT="0" distB="0" distL="0" distR="0" wp14:anchorId="22CBDBA4" wp14:editId="49B22F44">
            <wp:extent cx="3181350" cy="4210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1350" cy="4210050"/>
                    </a:xfrm>
                    <a:prstGeom prst="rect">
                      <a:avLst/>
                    </a:prstGeom>
                    <a:noFill/>
                    <a:ln>
                      <a:noFill/>
                    </a:ln>
                  </pic:spPr>
                </pic:pic>
              </a:graphicData>
            </a:graphic>
          </wp:inline>
        </w:drawing>
      </w:r>
      <w:r>
        <w:rPr>
          <w:noProof/>
        </w:rPr>
        <w:t xml:space="preserve"> </w:t>
      </w:r>
    </w:p>
    <w:p w14:paraId="2B59E28E" w14:textId="75BEA5B0" w:rsidR="00D8573B" w:rsidRDefault="00D8573B" w:rsidP="00D8573B">
      <w:pPr>
        <w:pStyle w:val="Caption"/>
        <w:jc w:val="center"/>
      </w:pPr>
      <w:r>
        <w:t xml:space="preserve">Figure </w:t>
      </w:r>
      <w:r w:rsidR="0049320F">
        <w:t>20</w:t>
      </w:r>
      <w:r>
        <w:t xml:space="preserve"> </w:t>
      </w:r>
      <w:r w:rsidR="00BF64FF">
        <w:t>D</w:t>
      </w:r>
      <w:r>
        <w:t>imension tab manages dimension</w:t>
      </w:r>
      <w:r w:rsidR="004514EA">
        <w:t>’s</w:t>
      </w:r>
      <w:r>
        <w:t xml:space="preserve"> name, scaled minimum and maximum, and dimension values</w:t>
      </w:r>
    </w:p>
    <w:p w14:paraId="44136663" w14:textId="71A50D5F" w:rsidR="00DB30C3" w:rsidRDefault="00D8573B" w:rsidP="008F1DF5">
      <w:pPr>
        <w:rPr>
          <w:rFonts w:cs="Times New Roman"/>
        </w:rPr>
      </w:pPr>
      <w:r w:rsidRPr="009477C9">
        <w:rPr>
          <w:rFonts w:cs="Times New Roman"/>
        </w:rPr>
        <w:tab/>
      </w:r>
      <w:r w:rsidR="00B76CE1">
        <w:rPr>
          <w:rFonts w:cs="Times New Roman"/>
        </w:rPr>
        <w:t xml:space="preserve">Dimensions </w:t>
      </w:r>
      <w:r w:rsidR="008F1DF5" w:rsidRPr="009477C9">
        <w:rPr>
          <w:rFonts w:cs="Times New Roman"/>
        </w:rPr>
        <w:t xml:space="preserve">are scaled with the min being 0 and the max being 1. The panel </w:t>
      </w:r>
      <w:r w:rsidR="00B76CE1">
        <w:rPr>
          <w:rFonts w:cs="Times New Roman"/>
        </w:rPr>
        <w:t xml:space="preserve">labeled “Set Data” </w:t>
      </w:r>
      <w:r w:rsidR="008F1DF5" w:rsidRPr="009477C9">
        <w:rPr>
          <w:rFonts w:cs="Times New Roman"/>
        </w:rPr>
        <w:t xml:space="preserve">shows the </w:t>
      </w:r>
      <w:r w:rsidR="00B76CE1">
        <w:rPr>
          <w:rFonts w:cs="Times New Roman"/>
        </w:rPr>
        <w:t>data</w:t>
      </w:r>
      <w:r w:rsidR="00B76CE1" w:rsidRPr="009477C9">
        <w:rPr>
          <w:rFonts w:cs="Times New Roman"/>
        </w:rPr>
        <w:t xml:space="preserve"> </w:t>
      </w:r>
      <w:r w:rsidR="008F1DF5" w:rsidRPr="009477C9">
        <w:rPr>
          <w:rFonts w:cs="Times New Roman"/>
        </w:rPr>
        <w:t>values</w:t>
      </w:r>
      <w:r w:rsidR="00B76CE1">
        <w:rPr>
          <w:rFonts w:cs="Times New Roman"/>
        </w:rPr>
        <w:t xml:space="preserve"> in the selected dimension</w:t>
      </w:r>
      <w:r w:rsidR="008F1DF5" w:rsidRPr="009477C9">
        <w:rPr>
          <w:rFonts w:cs="Times New Roman"/>
        </w:rPr>
        <w:t xml:space="preserve">. Dimensions can be </w:t>
      </w:r>
      <w:r w:rsidR="00B76CE1">
        <w:rPr>
          <w:rFonts w:cs="Times New Roman"/>
        </w:rPr>
        <w:t>reordered</w:t>
      </w:r>
      <w:r w:rsidR="008F1DF5" w:rsidRPr="009477C9">
        <w:rPr>
          <w:rFonts w:cs="Times New Roman"/>
        </w:rPr>
        <w:t xml:space="preserve"> and </w:t>
      </w:r>
      <w:r w:rsidR="00B76CE1">
        <w:rPr>
          <w:rFonts w:cs="Times New Roman"/>
        </w:rPr>
        <w:t>shifted vertically</w:t>
      </w:r>
      <w:r w:rsidR="008F1DF5" w:rsidRPr="009477C9">
        <w:rPr>
          <w:rFonts w:cs="Times New Roman"/>
        </w:rPr>
        <w:t xml:space="preserve"> </w:t>
      </w:r>
      <w:r w:rsidR="00B76CE1">
        <w:rPr>
          <w:rFonts w:cs="Times New Roman"/>
        </w:rPr>
        <w:t>without altering the data in the dimension</w:t>
      </w:r>
      <w:r w:rsidR="008F1DF5" w:rsidRPr="009477C9">
        <w:rPr>
          <w:rFonts w:cs="Times New Roman"/>
        </w:rPr>
        <w:t xml:space="preserve">. </w:t>
      </w:r>
      <w:r w:rsidR="00B76CE1">
        <w:rPr>
          <w:rFonts w:cs="Times New Roman"/>
        </w:rPr>
        <w:t xml:space="preserve">Within the “Dimension” tab of the settings menu, dimension name and the minimum and maximum scaling bounds can be changed. </w:t>
      </w:r>
      <w:r w:rsidR="008F1DF5" w:rsidRPr="009477C9">
        <w:rPr>
          <w:rFonts w:cs="Times New Roman"/>
        </w:rPr>
        <w:t>Changes affect the dimension that is currently selected in the “Name:” drop-down list. When satisfied with field changes, press either “OK” or “Apply”</w:t>
      </w:r>
      <w:r w:rsidR="00B76CE1">
        <w:rPr>
          <w:rFonts w:cs="Times New Roman"/>
        </w:rPr>
        <w:t xml:space="preserve"> </w:t>
      </w:r>
      <w:r w:rsidR="00DB30C3">
        <w:t>for the changes to go into effect.</w:t>
      </w:r>
    </w:p>
    <w:p w14:paraId="18272E99" w14:textId="77777777" w:rsidR="00DB30C3" w:rsidRDefault="00DB30C3">
      <w:pPr>
        <w:rPr>
          <w:rFonts w:cs="Times New Roman"/>
        </w:rPr>
      </w:pPr>
      <w:r>
        <w:rPr>
          <w:rFonts w:cs="Times New Roman"/>
        </w:rPr>
        <w:br w:type="page"/>
      </w:r>
    </w:p>
    <w:p w14:paraId="59A81F1B" w14:textId="415C82B8" w:rsidR="00DB30C3" w:rsidRPr="00DB30C3" w:rsidRDefault="00DB30C3" w:rsidP="00DB30C3">
      <w:pPr>
        <w:pStyle w:val="Heading2"/>
        <w:rPr>
          <w:rFonts w:ascii="Times New Roman" w:hAnsi="Times New Roman" w:cs="Times New Roman"/>
          <w:sz w:val="32"/>
        </w:rPr>
      </w:pPr>
      <w:bookmarkStart w:id="17" w:name="_Toc508016436"/>
      <w:r w:rsidRPr="00DB30C3">
        <w:rPr>
          <w:rFonts w:ascii="Times New Roman" w:hAnsi="Times New Roman" w:cs="Times New Roman"/>
          <w:sz w:val="32"/>
        </w:rPr>
        <w:t>Cluster Tab</w:t>
      </w:r>
      <w:bookmarkEnd w:id="17"/>
    </w:p>
    <w:p w14:paraId="150FB5AC" w14:textId="51C94883" w:rsidR="00DB30C3" w:rsidRDefault="00DB30C3" w:rsidP="00DB30C3">
      <w:r>
        <w:tab/>
        <w:t>Clusters are the formed product of the hypercube analysis functions. Each cluster will produce three n-dimensional sets of data onto the graph, two in respect to either the median or the mean of the highlighted n-dimensional coordinate and within the threshold: 1) The maximum coordinate; 2) The minimum coordinate; 3) the median or mean of the highlighted n-dimensional coordinate. Within the “Cluster” tab of the settings menu, the cluster’s name and color can be changed to the user’s discretion. Changes affect the cluster that is currently selected in the “Name:” drop-down list. When satisfied with the field changes, press either “OK” or “Apply” for the changes to go into effect.</w:t>
      </w:r>
    </w:p>
    <w:p w14:paraId="388A7EE0" w14:textId="77777777" w:rsidR="004514EA" w:rsidRDefault="00DB30C3" w:rsidP="004514EA">
      <w:pPr>
        <w:keepNext/>
        <w:jc w:val="center"/>
      </w:pPr>
      <w:r>
        <w:rPr>
          <w:noProof/>
        </w:rPr>
        <w:drawing>
          <wp:inline distT="0" distB="0" distL="0" distR="0" wp14:anchorId="32B37E37" wp14:editId="092CE3FD">
            <wp:extent cx="3200400" cy="421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4219575"/>
                    </a:xfrm>
                    <a:prstGeom prst="rect">
                      <a:avLst/>
                    </a:prstGeom>
                    <a:noFill/>
                    <a:ln>
                      <a:noFill/>
                    </a:ln>
                  </pic:spPr>
                </pic:pic>
              </a:graphicData>
            </a:graphic>
          </wp:inline>
        </w:drawing>
      </w:r>
    </w:p>
    <w:p w14:paraId="1B8B04A7" w14:textId="07427299" w:rsidR="00DB30C3" w:rsidRPr="00DB30C3" w:rsidRDefault="004514EA" w:rsidP="004514EA">
      <w:pPr>
        <w:pStyle w:val="Caption"/>
        <w:jc w:val="center"/>
      </w:pPr>
      <w:r>
        <w:t xml:space="preserve">Figure </w:t>
      </w:r>
      <w:r w:rsidR="0049320F">
        <w:t>21</w:t>
      </w:r>
      <w:r>
        <w:t xml:space="preserve"> Cluster tab manages the cluster’s name and color</w:t>
      </w:r>
    </w:p>
    <w:p w14:paraId="0E8F87C9" w14:textId="3A3D920F" w:rsidR="009477C9" w:rsidRDefault="009477C9"/>
    <w:sectPr w:rsidR="0094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B8"/>
    <w:rsid w:val="000603AE"/>
    <w:rsid w:val="000B2AB5"/>
    <w:rsid w:val="000F5A99"/>
    <w:rsid w:val="00123290"/>
    <w:rsid w:val="001714C0"/>
    <w:rsid w:val="001F3DB8"/>
    <w:rsid w:val="003113E5"/>
    <w:rsid w:val="00312EA7"/>
    <w:rsid w:val="00320F70"/>
    <w:rsid w:val="00322A1C"/>
    <w:rsid w:val="003379F4"/>
    <w:rsid w:val="00355F1A"/>
    <w:rsid w:val="003935C7"/>
    <w:rsid w:val="003956DF"/>
    <w:rsid w:val="00421242"/>
    <w:rsid w:val="004514EA"/>
    <w:rsid w:val="0049320F"/>
    <w:rsid w:val="004D1C48"/>
    <w:rsid w:val="004D7317"/>
    <w:rsid w:val="0050754C"/>
    <w:rsid w:val="00574594"/>
    <w:rsid w:val="00591846"/>
    <w:rsid w:val="005A3C5C"/>
    <w:rsid w:val="00633BB8"/>
    <w:rsid w:val="00651605"/>
    <w:rsid w:val="006751D2"/>
    <w:rsid w:val="006B512A"/>
    <w:rsid w:val="0074232E"/>
    <w:rsid w:val="00775B79"/>
    <w:rsid w:val="00780E33"/>
    <w:rsid w:val="007963BA"/>
    <w:rsid w:val="007B0758"/>
    <w:rsid w:val="00841B59"/>
    <w:rsid w:val="00844D42"/>
    <w:rsid w:val="00851191"/>
    <w:rsid w:val="008F1DF5"/>
    <w:rsid w:val="00944425"/>
    <w:rsid w:val="009477C9"/>
    <w:rsid w:val="00967A55"/>
    <w:rsid w:val="00972869"/>
    <w:rsid w:val="00983E37"/>
    <w:rsid w:val="009E15D5"/>
    <w:rsid w:val="00A533A5"/>
    <w:rsid w:val="00A663C1"/>
    <w:rsid w:val="00A864BA"/>
    <w:rsid w:val="00AB1706"/>
    <w:rsid w:val="00AE57A0"/>
    <w:rsid w:val="00AF24F9"/>
    <w:rsid w:val="00B133FE"/>
    <w:rsid w:val="00B266C1"/>
    <w:rsid w:val="00B276E7"/>
    <w:rsid w:val="00B31BCD"/>
    <w:rsid w:val="00B42736"/>
    <w:rsid w:val="00B442A6"/>
    <w:rsid w:val="00B76CE1"/>
    <w:rsid w:val="00BF64FF"/>
    <w:rsid w:val="00C13295"/>
    <w:rsid w:val="00C24AB8"/>
    <w:rsid w:val="00C25FE4"/>
    <w:rsid w:val="00C72828"/>
    <w:rsid w:val="00C81B56"/>
    <w:rsid w:val="00C8796A"/>
    <w:rsid w:val="00D42BE0"/>
    <w:rsid w:val="00D8573B"/>
    <w:rsid w:val="00D912A7"/>
    <w:rsid w:val="00DB30C3"/>
    <w:rsid w:val="00E04941"/>
    <w:rsid w:val="00E16347"/>
    <w:rsid w:val="00E612D3"/>
    <w:rsid w:val="00F014F5"/>
    <w:rsid w:val="00F33FB9"/>
    <w:rsid w:val="00F734A9"/>
    <w:rsid w:val="00F73BA0"/>
    <w:rsid w:val="00F86F06"/>
    <w:rsid w:val="00FD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21F3"/>
  <w15:chartTrackingRefBased/>
  <w15:docId w15:val="{04A67376-98A9-4464-BB04-E9F86E75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736"/>
  </w:style>
  <w:style w:type="paragraph" w:styleId="Heading1">
    <w:name w:val="heading 1"/>
    <w:basedOn w:val="Normal"/>
    <w:next w:val="Normal"/>
    <w:link w:val="Heading1Char"/>
    <w:uiPriority w:val="9"/>
    <w:qFormat/>
    <w:rsid w:val="00B42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3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2736"/>
    <w:pPr>
      <w:spacing w:after="0" w:line="240" w:lineRule="auto"/>
    </w:pPr>
    <w:rPr>
      <w:rFonts w:eastAsiaTheme="minorEastAsia"/>
    </w:rPr>
  </w:style>
  <w:style w:type="character" w:customStyle="1" w:styleId="NoSpacingChar">
    <w:name w:val="No Spacing Char"/>
    <w:basedOn w:val="DefaultParagraphFont"/>
    <w:link w:val="NoSpacing"/>
    <w:uiPriority w:val="1"/>
    <w:rsid w:val="00B42736"/>
    <w:rPr>
      <w:rFonts w:eastAsiaTheme="minorEastAsia"/>
    </w:rPr>
  </w:style>
  <w:style w:type="character" w:customStyle="1" w:styleId="Heading1Char">
    <w:name w:val="Heading 1 Char"/>
    <w:basedOn w:val="DefaultParagraphFont"/>
    <w:link w:val="Heading1"/>
    <w:uiPriority w:val="9"/>
    <w:rsid w:val="00B427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736"/>
    <w:pPr>
      <w:outlineLvl w:val="9"/>
    </w:pPr>
  </w:style>
  <w:style w:type="paragraph" w:styleId="TOC1">
    <w:name w:val="toc 1"/>
    <w:basedOn w:val="Normal"/>
    <w:next w:val="Normal"/>
    <w:autoRedefine/>
    <w:uiPriority w:val="39"/>
    <w:unhideWhenUsed/>
    <w:rsid w:val="00B42736"/>
    <w:pPr>
      <w:spacing w:after="100"/>
    </w:pPr>
  </w:style>
  <w:style w:type="character" w:styleId="Hyperlink">
    <w:name w:val="Hyperlink"/>
    <w:basedOn w:val="DefaultParagraphFont"/>
    <w:uiPriority w:val="99"/>
    <w:unhideWhenUsed/>
    <w:rsid w:val="00B42736"/>
    <w:rPr>
      <w:color w:val="0563C1" w:themeColor="hyperlink"/>
      <w:u w:val="single"/>
    </w:rPr>
  </w:style>
  <w:style w:type="paragraph" w:styleId="Caption">
    <w:name w:val="caption"/>
    <w:basedOn w:val="Normal"/>
    <w:next w:val="Normal"/>
    <w:uiPriority w:val="35"/>
    <w:unhideWhenUsed/>
    <w:qFormat/>
    <w:rsid w:val="006B51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603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3A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F24F9"/>
    <w:pPr>
      <w:spacing w:after="100"/>
      <w:ind w:left="220"/>
    </w:pPr>
  </w:style>
  <w:style w:type="paragraph" w:styleId="TOC3">
    <w:name w:val="toc 3"/>
    <w:basedOn w:val="Normal"/>
    <w:next w:val="Normal"/>
    <w:autoRedefine/>
    <w:uiPriority w:val="39"/>
    <w:unhideWhenUsed/>
    <w:rsid w:val="00AF24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CE96C08774BFBA75709DC22A6D330"/>
        <w:category>
          <w:name w:val="General"/>
          <w:gallery w:val="placeholder"/>
        </w:category>
        <w:types>
          <w:type w:val="bbPlcHdr"/>
        </w:types>
        <w:behaviors>
          <w:behavior w:val="content"/>
        </w:behaviors>
        <w:guid w:val="{A38CEAC8-7A47-4760-93F7-E5DF331B371C}"/>
      </w:docPartPr>
      <w:docPartBody>
        <w:p w:rsidR="0090379C" w:rsidRDefault="00DA4E70" w:rsidP="00DA4E70">
          <w:pPr>
            <w:pStyle w:val="2F5CE96C08774BFBA75709DC22A6D330"/>
          </w:pPr>
          <w:r>
            <w:rPr>
              <w:color w:val="2F5496" w:themeColor="accent1" w:themeShade="BF"/>
              <w:sz w:val="24"/>
              <w:szCs w:val="24"/>
            </w:rPr>
            <w:t>[Company name]</w:t>
          </w:r>
        </w:p>
      </w:docPartBody>
    </w:docPart>
    <w:docPart>
      <w:docPartPr>
        <w:name w:val="8524C15A133E4DCB8A59E13CCE56DEDE"/>
        <w:category>
          <w:name w:val="General"/>
          <w:gallery w:val="placeholder"/>
        </w:category>
        <w:types>
          <w:type w:val="bbPlcHdr"/>
        </w:types>
        <w:behaviors>
          <w:behavior w:val="content"/>
        </w:behaviors>
        <w:guid w:val="{1AE97C49-4809-43DF-8A43-4E767937617F}"/>
      </w:docPartPr>
      <w:docPartBody>
        <w:p w:rsidR="0090379C" w:rsidRDefault="00DA4E70" w:rsidP="00DA4E70">
          <w:pPr>
            <w:pStyle w:val="8524C15A133E4DCB8A59E13CCE56DEDE"/>
          </w:pPr>
          <w:r>
            <w:rPr>
              <w:rFonts w:asciiTheme="majorHAnsi" w:eastAsiaTheme="majorEastAsia" w:hAnsiTheme="majorHAnsi" w:cstheme="majorBidi"/>
              <w:color w:val="4472C4" w:themeColor="accent1"/>
              <w:sz w:val="88"/>
              <w:szCs w:val="88"/>
            </w:rPr>
            <w:t>[Document title]</w:t>
          </w:r>
        </w:p>
      </w:docPartBody>
    </w:docPart>
    <w:docPart>
      <w:docPartPr>
        <w:name w:val="603C026B85974A3F99299C196EC54A19"/>
        <w:category>
          <w:name w:val="General"/>
          <w:gallery w:val="placeholder"/>
        </w:category>
        <w:types>
          <w:type w:val="bbPlcHdr"/>
        </w:types>
        <w:behaviors>
          <w:behavior w:val="content"/>
        </w:behaviors>
        <w:guid w:val="{08C23A35-8C66-4BD3-B5D8-7533D916AEB7}"/>
      </w:docPartPr>
      <w:docPartBody>
        <w:p w:rsidR="0090379C" w:rsidRDefault="00DA4E70" w:rsidP="00DA4E70">
          <w:pPr>
            <w:pStyle w:val="603C026B85974A3F99299C196EC54A19"/>
          </w:pPr>
          <w:r>
            <w:rPr>
              <w:color w:val="4472C4" w:themeColor="accent1"/>
              <w:sz w:val="28"/>
              <w:szCs w:val="28"/>
            </w:rPr>
            <w:t>[Author name]</w:t>
          </w:r>
        </w:p>
      </w:docPartBody>
    </w:docPart>
    <w:docPart>
      <w:docPartPr>
        <w:name w:val="DDBF6E3B619342FFAA5FFBD7B28305A9"/>
        <w:category>
          <w:name w:val="General"/>
          <w:gallery w:val="placeholder"/>
        </w:category>
        <w:types>
          <w:type w:val="bbPlcHdr"/>
        </w:types>
        <w:behaviors>
          <w:behavior w:val="content"/>
        </w:behaviors>
        <w:guid w:val="{494BD5D8-01B0-47A3-930A-2E1E0363AB94}"/>
      </w:docPartPr>
      <w:docPartBody>
        <w:p w:rsidR="0090379C" w:rsidRDefault="00DA4E70" w:rsidP="00DA4E70">
          <w:pPr>
            <w:pStyle w:val="DDBF6E3B619342FFAA5FFBD7B28305A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E70"/>
    <w:rsid w:val="00021878"/>
    <w:rsid w:val="002F0722"/>
    <w:rsid w:val="00303A48"/>
    <w:rsid w:val="00695E80"/>
    <w:rsid w:val="00735895"/>
    <w:rsid w:val="008439E9"/>
    <w:rsid w:val="0090379C"/>
    <w:rsid w:val="00BA03D1"/>
    <w:rsid w:val="00C7351E"/>
    <w:rsid w:val="00D63AF4"/>
    <w:rsid w:val="00D71EC8"/>
    <w:rsid w:val="00DA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E96C08774BFBA75709DC22A6D330">
    <w:name w:val="2F5CE96C08774BFBA75709DC22A6D330"/>
    <w:rsid w:val="00DA4E70"/>
  </w:style>
  <w:style w:type="paragraph" w:customStyle="1" w:styleId="8524C15A133E4DCB8A59E13CCE56DEDE">
    <w:name w:val="8524C15A133E4DCB8A59E13CCE56DEDE"/>
    <w:rsid w:val="00DA4E70"/>
  </w:style>
  <w:style w:type="paragraph" w:customStyle="1" w:styleId="603C026B85974A3F99299C196EC54A19">
    <w:name w:val="603C026B85974A3F99299C196EC54A19"/>
    <w:rsid w:val="00DA4E70"/>
  </w:style>
  <w:style w:type="paragraph" w:customStyle="1" w:styleId="DDBF6E3B619342FFAA5FFBD7B28305A9">
    <w:name w:val="DDBF6E3B619342FFAA5FFBD7B28305A9"/>
    <w:rsid w:val="00DA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19BB1-CB49-4A39-99AA-93AF9BE48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VisCanvas Data Visualization Software</vt:lpstr>
    </vt:vector>
  </TitlesOfParts>
  <Company>User Manual</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 Data Visualization Software</dc:title>
  <dc:subject/>
  <dc:creator>Data Visualization Group A</dc:creator>
  <cp:keywords/>
  <dc:description/>
  <cp:lastModifiedBy>Nico Espitia</cp:lastModifiedBy>
  <cp:revision>15</cp:revision>
  <dcterms:created xsi:type="dcterms:W3CDTF">2018-02-28T21:45:00Z</dcterms:created>
  <dcterms:modified xsi:type="dcterms:W3CDTF">2018-03-05T20:40:00Z</dcterms:modified>
</cp:coreProperties>
</file>